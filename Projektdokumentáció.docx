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B8AE3" w14:textId="77777777" w:rsidR="008C67DB" w:rsidRDefault="008C67DB" w:rsidP="008C67DB">
      <w:pPr>
        <w:pStyle w:val="Cmsor1"/>
        <w:spacing w:after="480"/>
        <w:jc w:val="center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ADATLAP PROJEKTMUNKA I. TÁRGY TÉMAVÁLASZTÁSHOZ</w:t>
      </w:r>
    </w:p>
    <w:p w14:paraId="4CCBDFB6" w14:textId="77777777" w:rsidR="008C67DB" w:rsidRPr="00BD3BB2" w:rsidRDefault="008C67DB" w:rsidP="008C67DB">
      <w:pPr>
        <w:rPr>
          <w:lang w:val="hu-HU"/>
        </w:rPr>
      </w:pPr>
    </w:p>
    <w:p w14:paraId="44521A44" w14:textId="77777777" w:rsidR="008C67DB" w:rsidRDefault="008C67DB" w:rsidP="008C67DB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Hallgatói csoport adatai (3-5 fő):</w:t>
      </w:r>
    </w:p>
    <w:p w14:paraId="1CC671AE" w14:textId="77777777" w:rsidR="008C67DB" w:rsidRPr="00BD3BB2" w:rsidRDefault="008C67DB" w:rsidP="008C67DB">
      <w:pPr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</w:p>
    <w:tbl>
      <w:tblPr>
        <w:tblW w:w="90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"/>
        <w:gridCol w:w="979"/>
        <w:gridCol w:w="1126"/>
        <w:gridCol w:w="3309"/>
        <w:gridCol w:w="2346"/>
        <w:gridCol w:w="969"/>
      </w:tblGrid>
      <w:tr w:rsidR="008C67DB" w:rsidRPr="00BD3BB2" w14:paraId="7B4657F4" w14:textId="77777777" w:rsidTr="007F05EA">
        <w:tc>
          <w:tcPr>
            <w:tcW w:w="523" w:type="dxa"/>
            <w:shd w:val="clear" w:color="auto" w:fill="auto"/>
          </w:tcPr>
          <w:p w14:paraId="0403E4ED" w14:textId="77777777" w:rsidR="008C67DB" w:rsidRPr="00BD3BB2" w:rsidRDefault="008C67DB" w:rsidP="007F05EA">
            <w:pPr>
              <w:tabs>
                <w:tab w:val="left" w:pos="5940"/>
              </w:tabs>
              <w:jc w:val="both"/>
              <w:rPr>
                <w:rFonts w:asciiTheme="majorHAnsi" w:hAnsiTheme="majorHAnsi" w:cstheme="majorHAnsi"/>
                <w:lang w:val="hu-HU"/>
              </w:rPr>
            </w:pPr>
          </w:p>
        </w:tc>
        <w:tc>
          <w:tcPr>
            <w:tcW w:w="1416" w:type="dxa"/>
            <w:shd w:val="clear" w:color="auto" w:fill="auto"/>
          </w:tcPr>
          <w:p w14:paraId="2471FADE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</w:t>
            </w:r>
            <w:r w:rsidRPr="00BD3BB2">
              <w:rPr>
                <w:rFonts w:asciiTheme="majorHAnsi" w:hAnsiTheme="majorHAnsi" w:cstheme="majorHAnsi"/>
                <w:lang w:val="hu-HU"/>
              </w:rPr>
              <w:t>év</w:t>
            </w:r>
          </w:p>
        </w:tc>
        <w:tc>
          <w:tcPr>
            <w:tcW w:w="1251" w:type="dxa"/>
            <w:shd w:val="clear" w:color="auto" w:fill="auto"/>
          </w:tcPr>
          <w:p w14:paraId="43B1D4EA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proofErr w:type="spellStart"/>
            <w:r w:rsidRPr="00BD3BB2">
              <w:rPr>
                <w:rFonts w:asciiTheme="majorHAnsi" w:hAnsiTheme="majorHAnsi" w:cstheme="majorHAnsi"/>
                <w:lang w:val="hu-HU"/>
              </w:rPr>
              <w:t>Neptun</w:t>
            </w:r>
            <w:proofErr w:type="spellEnd"/>
            <w:r w:rsidRPr="00BD3BB2">
              <w:rPr>
                <w:rFonts w:asciiTheme="majorHAnsi" w:hAnsiTheme="majorHAnsi" w:cstheme="majorHAnsi"/>
                <w:lang w:val="hu-HU"/>
              </w:rPr>
              <w:t>-kód</w:t>
            </w:r>
          </w:p>
        </w:tc>
        <w:tc>
          <w:tcPr>
            <w:tcW w:w="3309" w:type="dxa"/>
            <w:shd w:val="clear" w:color="auto" w:fill="auto"/>
          </w:tcPr>
          <w:p w14:paraId="1841ECAD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</w:t>
            </w:r>
            <w:r w:rsidRPr="00BD3BB2">
              <w:rPr>
                <w:rFonts w:asciiTheme="majorHAnsi" w:hAnsiTheme="majorHAnsi" w:cstheme="majorHAnsi"/>
                <w:lang w:val="hu-HU"/>
              </w:rPr>
              <w:t>-mail</w:t>
            </w:r>
          </w:p>
        </w:tc>
        <w:tc>
          <w:tcPr>
            <w:tcW w:w="2346" w:type="dxa"/>
            <w:shd w:val="clear" w:color="auto" w:fill="auto"/>
          </w:tcPr>
          <w:p w14:paraId="34217041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</w:t>
            </w:r>
            <w:r w:rsidRPr="00BD3BB2">
              <w:rPr>
                <w:rFonts w:asciiTheme="majorHAnsi" w:hAnsiTheme="majorHAnsi" w:cstheme="majorHAnsi"/>
                <w:lang w:val="hu-HU"/>
              </w:rPr>
              <w:t>zak</w:t>
            </w:r>
          </w:p>
        </w:tc>
        <w:tc>
          <w:tcPr>
            <w:tcW w:w="236" w:type="dxa"/>
            <w:shd w:val="clear" w:color="auto" w:fill="auto"/>
          </w:tcPr>
          <w:p w14:paraId="01DC4B6D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T</w:t>
            </w:r>
            <w:r w:rsidRPr="00BD3BB2">
              <w:rPr>
                <w:rFonts w:asciiTheme="majorHAnsi" w:hAnsiTheme="majorHAnsi" w:cstheme="majorHAnsi"/>
                <w:lang w:val="hu-HU"/>
              </w:rPr>
              <w:t>agozat</w:t>
            </w:r>
          </w:p>
        </w:tc>
      </w:tr>
      <w:tr w:rsidR="008C67DB" w:rsidRPr="00BD3BB2" w14:paraId="7F75A6D8" w14:textId="77777777" w:rsidTr="007F05EA">
        <w:tc>
          <w:tcPr>
            <w:tcW w:w="523" w:type="dxa"/>
            <w:shd w:val="clear" w:color="auto" w:fill="auto"/>
          </w:tcPr>
          <w:p w14:paraId="54A93729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14:paraId="7AB5F2B0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Szakál Gyula Richárd</w:t>
            </w:r>
          </w:p>
        </w:tc>
        <w:tc>
          <w:tcPr>
            <w:tcW w:w="1251" w:type="dxa"/>
            <w:shd w:val="clear" w:color="auto" w:fill="auto"/>
          </w:tcPr>
          <w:p w14:paraId="312C3F20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67683D">
              <w:rPr>
                <w:rFonts w:asciiTheme="majorHAnsi" w:hAnsiTheme="majorHAnsi" w:cstheme="majorHAnsi"/>
                <w:lang w:val="hu-HU"/>
              </w:rPr>
              <w:t>GQ7CWR</w:t>
            </w:r>
          </w:p>
        </w:tc>
        <w:tc>
          <w:tcPr>
            <w:tcW w:w="3309" w:type="dxa"/>
            <w:shd w:val="clear" w:color="auto" w:fill="auto"/>
          </w:tcPr>
          <w:p w14:paraId="097E8BC4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szakal.gyula.richard@gmail.com</w:t>
            </w:r>
          </w:p>
        </w:tc>
        <w:tc>
          <w:tcPr>
            <w:tcW w:w="2346" w:type="dxa"/>
            <w:shd w:val="clear" w:color="auto" w:fill="auto"/>
          </w:tcPr>
          <w:p w14:paraId="56C48936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 xml:space="preserve">Mérnökinformatikus </w:t>
            </w:r>
            <w:proofErr w:type="spellStart"/>
            <w:r>
              <w:rPr>
                <w:rFonts w:asciiTheme="majorHAnsi" w:hAnsiTheme="majorHAnsi" w:cstheme="majorHAnsi"/>
                <w:lang w:val="hu-HU"/>
              </w:rPr>
              <w:t>BSc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4CD0C07F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8C67DB" w:rsidRPr="00BD3BB2" w14:paraId="008C683B" w14:textId="77777777" w:rsidTr="007F05EA">
        <w:tc>
          <w:tcPr>
            <w:tcW w:w="523" w:type="dxa"/>
            <w:shd w:val="clear" w:color="auto" w:fill="auto"/>
          </w:tcPr>
          <w:p w14:paraId="5F8E9D16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2</w:t>
            </w:r>
          </w:p>
        </w:tc>
        <w:tc>
          <w:tcPr>
            <w:tcW w:w="1416" w:type="dxa"/>
            <w:shd w:val="clear" w:color="auto" w:fill="auto"/>
          </w:tcPr>
          <w:p w14:paraId="7D2D2F21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proofErr w:type="spellStart"/>
            <w:r>
              <w:rPr>
                <w:rFonts w:asciiTheme="majorHAnsi" w:hAnsiTheme="majorHAnsi" w:cstheme="majorHAnsi"/>
                <w:lang w:val="hu-HU"/>
              </w:rPr>
              <w:t>Barszcz</w:t>
            </w:r>
            <w:proofErr w:type="spellEnd"/>
            <w:r>
              <w:rPr>
                <w:rFonts w:asciiTheme="majorHAnsi" w:hAnsiTheme="majorHAnsi" w:cstheme="majorHAnsi"/>
                <w:lang w:val="hu-HU"/>
              </w:rPr>
              <w:t xml:space="preserve"> Dániel</w:t>
            </w:r>
          </w:p>
        </w:tc>
        <w:tc>
          <w:tcPr>
            <w:tcW w:w="1251" w:type="dxa"/>
            <w:shd w:val="clear" w:color="auto" w:fill="auto"/>
          </w:tcPr>
          <w:p w14:paraId="4975F289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EB635C">
              <w:rPr>
                <w:rFonts w:asciiTheme="majorHAnsi" w:hAnsiTheme="majorHAnsi" w:cstheme="majorHAnsi"/>
                <w:lang w:val="hu-HU"/>
              </w:rPr>
              <w:t>SD0OQ6</w:t>
            </w:r>
          </w:p>
        </w:tc>
        <w:tc>
          <w:tcPr>
            <w:tcW w:w="3309" w:type="dxa"/>
            <w:shd w:val="clear" w:color="auto" w:fill="auto"/>
          </w:tcPr>
          <w:p w14:paraId="4CE63AD3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934AD8">
              <w:rPr>
                <w:rFonts w:asciiTheme="majorHAnsi" w:hAnsiTheme="majorHAnsi" w:cstheme="majorHAnsi"/>
                <w:lang w:val="hu-HU"/>
              </w:rPr>
              <w:t>barszcz.daniel0206@gmail.com</w:t>
            </w:r>
          </w:p>
        </w:tc>
        <w:tc>
          <w:tcPr>
            <w:tcW w:w="2346" w:type="dxa"/>
            <w:shd w:val="clear" w:color="auto" w:fill="auto"/>
          </w:tcPr>
          <w:p w14:paraId="376B8E50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 xml:space="preserve">Mérnökinformatikus </w:t>
            </w:r>
            <w:proofErr w:type="spellStart"/>
            <w:r>
              <w:rPr>
                <w:rFonts w:asciiTheme="majorHAnsi" w:hAnsiTheme="majorHAnsi" w:cstheme="majorHAnsi"/>
                <w:lang w:val="hu-HU"/>
              </w:rPr>
              <w:t>BSc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343F6EDA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  <w:tr w:rsidR="008C67DB" w:rsidRPr="00BD3BB2" w14:paraId="57A6CBB0" w14:textId="77777777" w:rsidTr="007F05EA">
        <w:tc>
          <w:tcPr>
            <w:tcW w:w="523" w:type="dxa"/>
            <w:shd w:val="clear" w:color="auto" w:fill="auto"/>
          </w:tcPr>
          <w:p w14:paraId="25875A67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BD3BB2">
              <w:rPr>
                <w:rFonts w:asciiTheme="majorHAnsi" w:hAnsiTheme="majorHAnsi" w:cstheme="majorHAnsi"/>
                <w:lang w:val="hu-HU"/>
              </w:rPr>
              <w:t>3</w:t>
            </w:r>
          </w:p>
        </w:tc>
        <w:tc>
          <w:tcPr>
            <w:tcW w:w="1416" w:type="dxa"/>
            <w:shd w:val="clear" w:color="auto" w:fill="auto"/>
          </w:tcPr>
          <w:p w14:paraId="54A3F962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 w:rsidRPr="005217FB">
              <w:rPr>
                <w:rFonts w:asciiTheme="majorHAnsi" w:hAnsiTheme="majorHAnsi" w:cstheme="majorHAnsi"/>
                <w:lang w:val="hu-HU"/>
              </w:rPr>
              <w:t>Varga Balázs</w:t>
            </w:r>
          </w:p>
        </w:tc>
        <w:tc>
          <w:tcPr>
            <w:tcW w:w="1251" w:type="dxa"/>
            <w:shd w:val="clear" w:color="auto" w:fill="auto"/>
          </w:tcPr>
          <w:p w14:paraId="31A31362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EV15KT</w:t>
            </w:r>
          </w:p>
        </w:tc>
        <w:tc>
          <w:tcPr>
            <w:tcW w:w="3309" w:type="dxa"/>
            <w:shd w:val="clear" w:color="auto" w:fill="auto"/>
          </w:tcPr>
          <w:p w14:paraId="582B729D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balazs.varga45@gmail.com</w:t>
            </w:r>
          </w:p>
        </w:tc>
        <w:tc>
          <w:tcPr>
            <w:tcW w:w="2346" w:type="dxa"/>
            <w:shd w:val="clear" w:color="auto" w:fill="auto"/>
          </w:tcPr>
          <w:p w14:paraId="15D8CCFA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 xml:space="preserve">Gazdaságinformatikus </w:t>
            </w:r>
            <w:proofErr w:type="spellStart"/>
            <w:r>
              <w:rPr>
                <w:rFonts w:asciiTheme="majorHAnsi" w:hAnsiTheme="majorHAnsi" w:cstheme="majorHAnsi"/>
                <w:lang w:val="hu-HU"/>
              </w:rPr>
              <w:t>BSc</w:t>
            </w:r>
            <w:proofErr w:type="spellEnd"/>
          </w:p>
        </w:tc>
        <w:tc>
          <w:tcPr>
            <w:tcW w:w="236" w:type="dxa"/>
            <w:shd w:val="clear" w:color="auto" w:fill="auto"/>
          </w:tcPr>
          <w:p w14:paraId="393C416D" w14:textId="77777777" w:rsidR="008C67DB" w:rsidRPr="00BD3BB2" w:rsidRDefault="008C67DB" w:rsidP="007F05EA">
            <w:pPr>
              <w:tabs>
                <w:tab w:val="left" w:pos="5940"/>
              </w:tabs>
              <w:jc w:val="center"/>
              <w:rPr>
                <w:rFonts w:asciiTheme="majorHAnsi" w:hAnsiTheme="majorHAnsi" w:cstheme="majorHAnsi"/>
                <w:lang w:val="hu-HU"/>
              </w:rPr>
            </w:pPr>
            <w:r>
              <w:rPr>
                <w:rFonts w:asciiTheme="majorHAnsi" w:hAnsiTheme="majorHAnsi" w:cstheme="majorHAnsi"/>
                <w:lang w:val="hu-HU"/>
              </w:rPr>
              <w:t>nappali</w:t>
            </w:r>
          </w:p>
        </w:tc>
      </w:tr>
    </w:tbl>
    <w:p w14:paraId="34E0F7A7" w14:textId="77777777" w:rsidR="008C67DB" w:rsidRPr="00BD3BB2" w:rsidRDefault="008C67DB" w:rsidP="008C67DB">
      <w:pPr>
        <w:tabs>
          <w:tab w:val="left" w:pos="5940"/>
        </w:tabs>
        <w:ind w:left="180"/>
        <w:jc w:val="both"/>
        <w:rPr>
          <w:rFonts w:asciiTheme="majorHAnsi" w:hAnsiTheme="majorHAnsi" w:cstheme="majorHAnsi"/>
          <w:lang w:val="hu-HU"/>
        </w:rPr>
      </w:pPr>
    </w:p>
    <w:p w14:paraId="35899DE8" w14:textId="77777777" w:rsidR="008C67DB" w:rsidRDefault="008C67DB" w:rsidP="008C67DB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Konzulens:</w:t>
      </w:r>
      <w:r w:rsidRPr="00BD3BB2">
        <w:rPr>
          <w:rFonts w:asciiTheme="majorHAnsi" w:hAnsiTheme="majorHAnsi" w:cstheme="majorHAnsi"/>
          <w:lang w:val="hu-HU"/>
        </w:rPr>
        <w:t xml:space="preserve"> </w:t>
      </w:r>
    </w:p>
    <w:p w14:paraId="7B7B97C2" w14:textId="77777777" w:rsidR="008C67DB" w:rsidRPr="00630A07" w:rsidRDefault="008C67DB" w:rsidP="008C67DB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>
        <w:rPr>
          <w:rFonts w:asciiTheme="majorHAnsi" w:hAnsiTheme="majorHAnsi" w:cstheme="majorHAnsi"/>
          <w:lang w:val="hu-HU"/>
        </w:rPr>
        <w:t>Németh Richárd – Egyetemi tanársegéd</w:t>
      </w:r>
    </w:p>
    <w:p w14:paraId="4F79DC72" w14:textId="77777777" w:rsidR="008C67DB" w:rsidRPr="00BD3BB2" w:rsidRDefault="008C67DB" w:rsidP="008C67DB">
      <w:pPr>
        <w:tabs>
          <w:tab w:val="left" w:pos="5940"/>
        </w:tabs>
        <w:jc w:val="both"/>
        <w:rPr>
          <w:rFonts w:asciiTheme="majorHAnsi" w:hAnsiTheme="majorHAnsi" w:cstheme="majorHAnsi"/>
          <w:color w:val="FF0000"/>
          <w:lang w:val="hu-HU"/>
        </w:rPr>
      </w:pPr>
    </w:p>
    <w:p w14:paraId="110ADBB5" w14:textId="77777777" w:rsidR="008C67DB" w:rsidRDefault="008C67DB" w:rsidP="008C67DB">
      <w:pPr>
        <w:tabs>
          <w:tab w:val="left" w:pos="5940"/>
        </w:tabs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E501BF">
        <w:rPr>
          <w:rFonts w:asciiTheme="majorHAnsi" w:hAnsiTheme="majorHAnsi" w:cstheme="majorHAnsi"/>
          <w:b/>
          <w:bCs/>
          <w:u w:val="single"/>
          <w:lang w:val="hu-HU"/>
        </w:rPr>
        <w:t xml:space="preserve">A téma címe: </w:t>
      </w:r>
    </w:p>
    <w:p w14:paraId="689B5D82" w14:textId="77777777" w:rsidR="008C67DB" w:rsidRPr="00E501BF" w:rsidRDefault="008C67DB" w:rsidP="008C67DB">
      <w:pPr>
        <w:tabs>
          <w:tab w:val="left" w:pos="5940"/>
        </w:tabs>
        <w:jc w:val="both"/>
        <w:rPr>
          <w:rFonts w:asciiTheme="majorHAnsi" w:hAnsiTheme="majorHAnsi" w:cstheme="majorHAnsi"/>
          <w:lang w:val="hu-HU"/>
        </w:rPr>
      </w:pPr>
      <w:r w:rsidRPr="00E501BF">
        <w:rPr>
          <w:rFonts w:asciiTheme="majorHAnsi" w:hAnsiTheme="majorHAnsi" w:cstheme="majorHAnsi"/>
          <w:lang w:val="hu-HU"/>
        </w:rPr>
        <w:t>Gesztusvezérlés Windows rendszerhez gépi látás segítségével</w:t>
      </w:r>
    </w:p>
    <w:p w14:paraId="2B5F2B41" w14:textId="77777777" w:rsidR="008C67DB" w:rsidRDefault="008C67DB" w:rsidP="008C67DB">
      <w:pPr>
        <w:spacing w:before="24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 w:rsidRPr="00BD3BB2">
        <w:rPr>
          <w:rFonts w:asciiTheme="majorHAnsi" w:hAnsiTheme="majorHAnsi" w:cstheme="majorHAnsi"/>
          <w:b/>
          <w:bCs/>
          <w:u w:val="single"/>
          <w:lang w:val="hu-HU"/>
        </w:rPr>
        <w:t>A projekt tárgyát képező probléma és a projektcél rövid felvázolása</w:t>
      </w:r>
      <w:r>
        <w:rPr>
          <w:rFonts w:asciiTheme="majorHAnsi" w:hAnsiTheme="majorHAnsi" w:cstheme="majorHAnsi"/>
          <w:b/>
          <w:bCs/>
          <w:u w:val="single"/>
          <w:lang w:val="hu-HU"/>
        </w:rPr>
        <w:t>:</w:t>
      </w:r>
    </w:p>
    <w:p w14:paraId="7D0B2D15" w14:textId="77777777" w:rsidR="008C67DB" w:rsidRDefault="008C67DB" w:rsidP="008C67DB">
      <w:pPr>
        <w:spacing w:before="240"/>
        <w:ind w:firstLine="708"/>
        <w:jc w:val="both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 xml:space="preserve">A projektfeladatunk tárgyát képező probléma az, hogy bizonyos személyek valamilyen betegség vagy éppen a munkakörnyezet miatt nem képesek használni egy számítógép hagyományos kezelőszerveit, az egeret és a billentyűzetet. Figyelembe kell venni azt is, hogy a kényelmi szempontok is egyre hangsúlyosabbá válnak ebben a témában. Ennek a problémának a megoldására szeretnénk egy olyan szoftvert fejleszteni a Projektmunka I-II. c. tárgyak keretein belül, amellyel a felhasználó gépi látással támogatott gesztusvezérlés segítségével lehet képes egy Windows-os rendszer vezérlésére, irányítására. A cél tulajdonképpen tehát az, hogy a szoftver használója képes legyen kézmozdulatokkal irányítani a számítógépét és ne kelljen a számára problémát, megerőltetést jelentő bemeneti perifériákat használni. Mindezt megtámogatnánk egy használatot segítő grafikus alkalmazással, amely kvázi egyfajta vezérlőpultként szolgálná a felhasználó érdekeit. A </w:t>
      </w:r>
      <w:proofErr w:type="spellStart"/>
      <w:r w:rsidRPr="4BD52F6E">
        <w:rPr>
          <w:rFonts w:asciiTheme="majorHAnsi" w:hAnsiTheme="majorHAnsi" w:cstheme="majorBidi"/>
          <w:lang w:val="hu-HU"/>
        </w:rPr>
        <w:t>user</w:t>
      </w:r>
      <w:proofErr w:type="spellEnd"/>
      <w:r w:rsidRPr="4BD52F6E">
        <w:rPr>
          <w:rFonts w:asciiTheme="majorHAnsi" w:hAnsiTheme="majorHAnsi" w:cstheme="majorBidi"/>
          <w:lang w:val="hu-HU"/>
        </w:rPr>
        <w:t xml:space="preserve"> itt tudja majd beállítani, hogy az egyes kézmozdulatokkal, gesztusokkal milyen utasítást kíván kiadni, majd pedig elvégeztetni.</w:t>
      </w:r>
    </w:p>
    <w:p w14:paraId="30CD81FB" w14:textId="77777777" w:rsidR="008C67DB" w:rsidRPr="008A23C5" w:rsidRDefault="008C67DB" w:rsidP="008C67DB">
      <w:pPr>
        <w:spacing w:before="240" w:after="120"/>
        <w:jc w:val="both"/>
        <w:rPr>
          <w:rFonts w:asciiTheme="majorHAnsi" w:hAnsiTheme="majorHAnsi" w:cstheme="majorHAnsi"/>
          <w:b/>
          <w:bCs/>
          <w:u w:val="single"/>
          <w:lang w:val="hu-HU"/>
        </w:rPr>
      </w:pPr>
      <w:r>
        <w:rPr>
          <w:rFonts w:asciiTheme="majorHAnsi" w:hAnsiTheme="majorHAnsi" w:cstheme="majorHAnsi"/>
          <w:lang w:val="hu-HU"/>
        </w:rPr>
        <w:br w:type="page"/>
      </w:r>
      <w:r>
        <w:rPr>
          <w:rFonts w:asciiTheme="majorHAnsi" w:hAnsiTheme="majorHAnsi" w:cstheme="majorHAnsi"/>
          <w:b/>
          <w:bCs/>
          <w:u w:val="single"/>
          <w:lang w:val="hu-HU"/>
        </w:rPr>
        <w:lastRenderedPageBreak/>
        <w:t>A projektterv részletes kidolgozása:</w:t>
      </w:r>
    </w:p>
    <w:p w14:paraId="57003DB1" w14:textId="77777777" w:rsidR="008C67DB" w:rsidRPr="0002244B" w:rsidRDefault="008C67DB" w:rsidP="008C67DB">
      <w:pPr>
        <w:pStyle w:val="Listaszerbekezds"/>
        <w:numPr>
          <w:ilvl w:val="0"/>
          <w:numId w:val="7"/>
        </w:numPr>
        <w:ind w:left="714" w:hanging="357"/>
        <w:rPr>
          <w:rFonts w:asciiTheme="majorHAnsi" w:hAnsiTheme="majorHAnsi" w:cstheme="majorHAnsi"/>
          <w:lang w:val="hu-HU"/>
        </w:rPr>
      </w:pPr>
      <w:r w:rsidRPr="00B61D26">
        <w:rPr>
          <w:rFonts w:asciiTheme="majorHAnsi" w:hAnsiTheme="majorHAnsi" w:cstheme="majorHAnsi"/>
          <w:b/>
          <w:bCs/>
          <w:lang w:val="hu-HU"/>
        </w:rPr>
        <w:t>Feladatok, mérföldkövek</w:t>
      </w:r>
      <w:r>
        <w:rPr>
          <w:rFonts w:asciiTheme="majorHAnsi" w:hAnsiTheme="majorHAnsi" w:cstheme="majorHAnsi"/>
          <w:b/>
          <w:bCs/>
          <w:lang w:val="hu-HU"/>
        </w:rPr>
        <w:br/>
      </w:r>
      <w:r>
        <w:rPr>
          <w:rFonts w:asciiTheme="majorHAnsi" w:hAnsiTheme="majorHAnsi" w:cstheme="majorHAnsi"/>
          <w:lang w:val="hu-HU"/>
        </w:rPr>
        <w:br/>
      </w:r>
      <w:r w:rsidRPr="0088176D">
        <w:rPr>
          <w:rFonts w:asciiTheme="majorHAnsi" w:hAnsiTheme="majorHAnsi" w:cstheme="majorHAnsi"/>
          <w:i/>
          <w:iCs/>
          <w:lang w:val="hu-HU"/>
        </w:rPr>
        <w:t>1. mérföldkő: Követelmények meghatározása</w:t>
      </w:r>
      <w:r>
        <w:rPr>
          <w:rFonts w:asciiTheme="majorHAnsi" w:hAnsiTheme="majorHAnsi" w:cstheme="majorHAnsi"/>
          <w:lang w:val="hu-HU"/>
        </w:rPr>
        <w:br/>
        <w:t>- Projekt céljának definiálása</w:t>
      </w:r>
      <w:r>
        <w:rPr>
          <w:rFonts w:asciiTheme="majorHAnsi" w:hAnsiTheme="majorHAnsi" w:cstheme="majorHAnsi"/>
          <w:lang w:val="hu-HU"/>
        </w:rPr>
        <w:br/>
        <w:t xml:space="preserve">- </w:t>
      </w:r>
      <w:proofErr w:type="spellStart"/>
      <w:r>
        <w:rPr>
          <w:rFonts w:asciiTheme="majorHAnsi" w:hAnsiTheme="majorHAnsi" w:cstheme="majorHAnsi"/>
          <w:lang w:val="hu-HU"/>
        </w:rPr>
        <w:t>Stakeholderek</w:t>
      </w:r>
      <w:proofErr w:type="spellEnd"/>
      <w:r>
        <w:rPr>
          <w:rFonts w:asciiTheme="majorHAnsi" w:hAnsiTheme="majorHAnsi" w:cstheme="majorHAnsi"/>
          <w:lang w:val="hu-HU"/>
        </w:rPr>
        <w:t xml:space="preserve"> meghatározása</w:t>
      </w:r>
      <w:r w:rsidRPr="004F7B3B">
        <w:rPr>
          <w:rFonts w:asciiTheme="majorHAnsi" w:hAnsiTheme="majorHAnsi" w:cstheme="majorHAnsi"/>
          <w:lang w:val="hu-HU"/>
        </w:rPr>
        <w:br/>
        <w:t>- Funkcionális és nem funkcionális követelmények meghatározása</w:t>
      </w:r>
      <w:r w:rsidRPr="004F7B3B">
        <w:rPr>
          <w:rFonts w:asciiTheme="majorHAnsi" w:hAnsiTheme="majorHAnsi" w:cstheme="majorHAnsi"/>
          <w:lang w:val="hu-HU"/>
        </w:rPr>
        <w:br/>
        <w:t>- Feladatkörök meghatározása, feladatok kiosztása</w:t>
      </w:r>
    </w:p>
    <w:p w14:paraId="3F4BA264" w14:textId="77777777" w:rsidR="008C67DB" w:rsidRPr="00F73F39" w:rsidRDefault="008C67DB" w:rsidP="008C67DB">
      <w:pPr>
        <w:pStyle w:val="Listaszerbekezds"/>
        <w:ind w:left="714"/>
        <w:rPr>
          <w:rFonts w:asciiTheme="majorHAnsi" w:hAnsiTheme="majorHAnsi" w:cstheme="majorBidi"/>
          <w:lang w:val="hu-HU"/>
        </w:rPr>
      </w:pPr>
      <w:r>
        <w:br/>
      </w:r>
      <w:r w:rsidRPr="638807E5">
        <w:rPr>
          <w:rFonts w:asciiTheme="majorHAnsi" w:hAnsiTheme="majorHAnsi" w:cstheme="majorBidi"/>
          <w:i/>
          <w:iCs/>
          <w:lang w:val="hu-HU"/>
        </w:rPr>
        <w:t>2. mérföldkő: Prototípus elkészítése</w:t>
      </w:r>
      <w:r>
        <w:br/>
      </w:r>
      <w:r w:rsidRPr="638807E5">
        <w:rPr>
          <w:rFonts w:asciiTheme="majorHAnsi" w:hAnsiTheme="majorHAnsi" w:cstheme="majorBidi"/>
          <w:lang w:val="hu-HU"/>
        </w:rPr>
        <w:t>- Backend fejlesztés</w:t>
      </w:r>
      <w:r>
        <w:br/>
      </w:r>
      <w:r w:rsidRPr="638807E5">
        <w:rPr>
          <w:rFonts w:asciiTheme="majorHAnsi" w:hAnsiTheme="majorHAnsi" w:cstheme="majorBidi"/>
          <w:lang w:val="hu-HU"/>
        </w:rPr>
        <w:t>- Frontend fejlesztés</w:t>
      </w:r>
      <w:r>
        <w:br/>
      </w:r>
      <w:r>
        <w:br/>
      </w:r>
      <w:r w:rsidRPr="638807E5">
        <w:rPr>
          <w:rFonts w:asciiTheme="majorHAnsi" w:hAnsiTheme="majorHAnsi" w:cstheme="majorBidi"/>
          <w:i/>
          <w:iCs/>
          <w:lang w:val="hu-HU"/>
        </w:rPr>
        <w:t>3. mérföldkő: Elkészült prototípus tesztelése, kész rendszer kifejlesztése</w:t>
      </w:r>
      <w:r>
        <w:br/>
      </w:r>
      <w:r w:rsidRPr="638807E5">
        <w:rPr>
          <w:rFonts w:asciiTheme="majorHAnsi" w:hAnsiTheme="majorHAnsi" w:cstheme="majorBidi"/>
          <w:lang w:val="hu-HU"/>
        </w:rPr>
        <w:t>- Tesztek írása</w:t>
      </w:r>
      <w:r>
        <w:br/>
      </w:r>
      <w:r w:rsidRPr="638807E5">
        <w:rPr>
          <w:rFonts w:asciiTheme="majorHAnsi" w:hAnsiTheme="majorHAnsi" w:cstheme="majorBidi"/>
          <w:lang w:val="hu-HU"/>
        </w:rPr>
        <w:t>- Tesztesetek futtatása</w:t>
      </w:r>
      <w:r>
        <w:br/>
      </w:r>
      <w:r w:rsidRPr="638807E5">
        <w:rPr>
          <w:rFonts w:asciiTheme="majorHAnsi" w:hAnsiTheme="majorHAnsi" w:cstheme="majorBidi"/>
          <w:lang w:val="hu-HU"/>
        </w:rPr>
        <w:t>- Felmerült hibák javítása</w:t>
      </w:r>
      <w:r>
        <w:br/>
      </w:r>
      <w:r>
        <w:br/>
      </w:r>
      <w:r w:rsidRPr="638807E5">
        <w:rPr>
          <w:rFonts w:asciiTheme="majorHAnsi" w:hAnsiTheme="majorHAnsi" w:cstheme="majorBidi"/>
          <w:i/>
          <w:iCs/>
          <w:lang w:val="hu-HU"/>
        </w:rPr>
        <w:t>4. mérföldkő: Verifikáció és validáció</w:t>
      </w:r>
      <w:r>
        <w:br/>
      </w:r>
      <w:r w:rsidRPr="638807E5">
        <w:rPr>
          <w:rFonts w:asciiTheme="majorHAnsi" w:hAnsiTheme="majorHAnsi" w:cstheme="majorBidi"/>
          <w:lang w:val="hu-HU"/>
        </w:rPr>
        <w:t>- Rendszer verifikálása</w:t>
      </w:r>
      <w:r>
        <w:br/>
      </w:r>
      <w:r w:rsidRPr="638807E5">
        <w:rPr>
          <w:rFonts w:asciiTheme="majorHAnsi" w:hAnsiTheme="majorHAnsi" w:cstheme="majorBidi"/>
          <w:lang w:val="hu-HU"/>
        </w:rPr>
        <w:t xml:space="preserve">- Rendszer </w:t>
      </w:r>
      <w:proofErr w:type="spellStart"/>
      <w:r w:rsidRPr="638807E5">
        <w:rPr>
          <w:rFonts w:asciiTheme="majorHAnsi" w:hAnsiTheme="majorHAnsi" w:cstheme="majorBidi"/>
          <w:lang w:val="hu-HU"/>
        </w:rPr>
        <w:t>validálása</w:t>
      </w:r>
      <w:proofErr w:type="spellEnd"/>
      <w:r>
        <w:br/>
      </w:r>
      <w:r>
        <w:br/>
      </w:r>
      <w:r w:rsidRPr="638807E5">
        <w:rPr>
          <w:rFonts w:asciiTheme="majorHAnsi" w:hAnsiTheme="majorHAnsi" w:cstheme="majorBidi"/>
          <w:i/>
          <w:iCs/>
          <w:lang w:val="hu-HU"/>
        </w:rPr>
        <w:t>5. mérföldkő: Dokumentálás</w:t>
      </w:r>
      <w:r>
        <w:br/>
      </w:r>
      <w:r w:rsidRPr="638807E5">
        <w:rPr>
          <w:rFonts w:asciiTheme="majorHAnsi" w:hAnsiTheme="majorHAnsi" w:cstheme="majorBidi"/>
          <w:lang w:val="hu-HU"/>
        </w:rPr>
        <w:t>- Rendszer dokumentációjának elkészítése</w:t>
      </w:r>
      <w:r>
        <w:br/>
      </w:r>
      <w:r w:rsidRPr="638807E5">
        <w:rPr>
          <w:rFonts w:asciiTheme="majorHAnsi" w:hAnsiTheme="majorHAnsi" w:cstheme="majorBidi"/>
          <w:lang w:val="hu-HU"/>
        </w:rPr>
        <w:t>- Projekt prezentációjának elkészítése</w:t>
      </w:r>
      <w:r>
        <w:br/>
      </w:r>
      <w:r>
        <w:br/>
      </w:r>
      <w:r w:rsidRPr="638807E5">
        <w:rPr>
          <w:rFonts w:asciiTheme="majorHAnsi" w:hAnsiTheme="majorHAnsi" w:cstheme="majorBidi"/>
          <w:i/>
          <w:iCs/>
          <w:lang w:val="hu-HU"/>
        </w:rPr>
        <w:t>6. mérföldkő: Bemutatás és védés</w:t>
      </w:r>
      <w:r>
        <w:br/>
      </w:r>
      <w:r w:rsidRPr="638807E5">
        <w:rPr>
          <w:rFonts w:asciiTheme="majorHAnsi" w:hAnsiTheme="majorHAnsi" w:cstheme="majorBidi"/>
          <w:lang w:val="hu-HU"/>
        </w:rPr>
        <w:t>- Projekt bemutatása a bizottság részére</w:t>
      </w:r>
      <w:r>
        <w:br/>
      </w:r>
    </w:p>
    <w:p w14:paraId="53A1B02B" w14:textId="77777777" w:rsidR="008C67DB" w:rsidRPr="00855FFC" w:rsidRDefault="008C67DB" w:rsidP="008C67DB">
      <w:pPr>
        <w:pStyle w:val="Listaszerbekezds"/>
        <w:numPr>
          <w:ilvl w:val="0"/>
          <w:numId w:val="7"/>
        </w:numPr>
        <w:rPr>
          <w:rFonts w:asciiTheme="majorHAnsi" w:hAnsiTheme="majorHAnsi" w:cstheme="majorHAnsi"/>
          <w:b/>
          <w:bCs/>
          <w:lang w:val="hu-HU"/>
        </w:rPr>
      </w:pPr>
      <w:r w:rsidRPr="00855FFC">
        <w:rPr>
          <w:rFonts w:asciiTheme="majorHAnsi" w:hAnsiTheme="majorHAnsi" w:cstheme="majorHAnsi"/>
          <w:b/>
          <w:bCs/>
          <w:lang w:val="hu-HU"/>
        </w:rPr>
        <w:t>Eredménytermékek</w:t>
      </w:r>
    </w:p>
    <w:p w14:paraId="7CF0334A" w14:textId="77777777" w:rsidR="008C67DB" w:rsidRPr="00D91BA2" w:rsidRDefault="008C67DB" w:rsidP="008C67DB">
      <w:pPr>
        <w:spacing w:before="120"/>
        <w:ind w:left="357"/>
        <w:jc w:val="both"/>
        <w:rPr>
          <w:rFonts w:asciiTheme="majorHAnsi" w:hAnsiTheme="majorHAnsi" w:cstheme="majorBidi"/>
          <w:lang w:val="hu-HU"/>
        </w:rPr>
      </w:pPr>
      <w:r w:rsidRPr="2FC38B18">
        <w:rPr>
          <w:rFonts w:asciiTheme="majorHAnsi" w:hAnsiTheme="majorHAnsi" w:cstheme="majorBidi"/>
          <w:lang w:val="hu-HU"/>
        </w:rPr>
        <w:t>Az alkalmazás alapvetően egy Windows alapú rendszerhez készített offline program lenne, melynek alapvetése, hogy a felhasználó a lehető legkevesebb szoftveres és hardveres eszköz használatával legyen képes a rendszerének gesztusokon keresztüli irányítására, internethez való kapcsolódás nélkül.</w:t>
      </w:r>
    </w:p>
    <w:p w14:paraId="25EC9DA3" w14:textId="77777777" w:rsidR="008C67DB" w:rsidRPr="004E6489" w:rsidRDefault="008C67DB" w:rsidP="008C67DB">
      <w:pPr>
        <w:spacing w:before="120"/>
        <w:ind w:left="357"/>
        <w:rPr>
          <w:rFonts w:asciiTheme="majorHAnsi" w:hAnsiTheme="majorHAnsi" w:cstheme="majorBidi"/>
          <w:i/>
          <w:iCs/>
          <w:lang w:val="hu-HU"/>
        </w:rPr>
      </w:pPr>
      <w:r w:rsidRPr="000D1D4F">
        <w:rPr>
          <w:rFonts w:asciiTheme="majorHAnsi" w:hAnsiTheme="majorHAnsi" w:cstheme="majorBidi"/>
          <w:i/>
          <w:iCs/>
          <w:lang w:val="hu-HU"/>
        </w:rPr>
        <w:t>Python</w:t>
      </w:r>
    </w:p>
    <w:p w14:paraId="01684485" w14:textId="77777777" w:rsidR="008C67DB" w:rsidRDefault="008C67DB" w:rsidP="008C67DB">
      <w:pPr>
        <w:spacing w:before="120"/>
        <w:ind w:left="357" w:firstLine="708"/>
        <w:jc w:val="both"/>
        <w:rPr>
          <w:rFonts w:asciiTheme="majorHAnsi" w:hAnsiTheme="majorHAnsi" w:cstheme="majorBidi"/>
          <w:lang w:val="hu-HU"/>
        </w:rPr>
      </w:pPr>
      <w:r w:rsidRPr="3319CF2E">
        <w:rPr>
          <w:rFonts w:asciiTheme="majorHAnsi" w:hAnsiTheme="majorHAnsi" w:cstheme="majorBidi"/>
          <w:lang w:val="hu-HU"/>
        </w:rPr>
        <w:t>A projekt</w:t>
      </w:r>
      <w:r w:rsidRPr="316E24BC">
        <w:rPr>
          <w:rFonts w:asciiTheme="majorHAnsi" w:hAnsiTheme="majorHAnsi" w:cstheme="majorBidi"/>
          <w:lang w:val="hu-HU"/>
        </w:rPr>
        <w:t xml:space="preserve"> nagy </w:t>
      </w:r>
      <w:r w:rsidRPr="3FCEB850">
        <w:rPr>
          <w:rFonts w:asciiTheme="majorHAnsi" w:hAnsiTheme="majorHAnsi" w:cstheme="majorBidi"/>
          <w:lang w:val="hu-HU"/>
        </w:rPr>
        <w:t>hányada</w:t>
      </w:r>
      <w:r>
        <w:rPr>
          <w:rFonts w:asciiTheme="majorHAnsi" w:hAnsiTheme="majorHAnsi" w:cstheme="majorBidi"/>
          <w:lang w:val="hu-HU"/>
        </w:rPr>
        <w:t>, elsősorban a backend része</w:t>
      </w:r>
      <w:r w:rsidRPr="55EFD82F">
        <w:rPr>
          <w:rFonts w:asciiTheme="majorHAnsi" w:hAnsiTheme="majorHAnsi" w:cstheme="majorBidi"/>
          <w:lang w:val="hu-HU"/>
        </w:rPr>
        <w:t xml:space="preserve"> Python nyelv</w:t>
      </w:r>
      <w:r>
        <w:rPr>
          <w:rFonts w:asciiTheme="majorHAnsi" w:hAnsiTheme="majorHAnsi" w:cstheme="majorBidi"/>
          <w:lang w:val="hu-HU"/>
        </w:rPr>
        <w:t>en kerül megírásra</w:t>
      </w:r>
      <w:r w:rsidRPr="45C5DF40">
        <w:rPr>
          <w:rFonts w:asciiTheme="majorHAnsi" w:hAnsiTheme="majorHAnsi" w:cstheme="majorBidi"/>
          <w:lang w:val="hu-HU"/>
        </w:rPr>
        <w:t>.</w:t>
      </w:r>
      <w:r w:rsidRPr="0213C58D">
        <w:rPr>
          <w:rFonts w:asciiTheme="majorHAnsi" w:hAnsiTheme="majorHAnsi" w:cstheme="majorBidi"/>
          <w:lang w:val="hu-HU"/>
        </w:rPr>
        <w:t xml:space="preserve"> </w:t>
      </w:r>
      <w:r w:rsidRPr="57F872FD">
        <w:rPr>
          <w:rFonts w:asciiTheme="majorHAnsi" w:hAnsiTheme="majorHAnsi" w:cstheme="majorBidi"/>
          <w:lang w:val="hu-HU"/>
        </w:rPr>
        <w:t xml:space="preserve">A Python egy magasszintű </w:t>
      </w:r>
      <w:proofErr w:type="spellStart"/>
      <w:r w:rsidRPr="57F872FD">
        <w:rPr>
          <w:rFonts w:asciiTheme="majorHAnsi" w:hAnsiTheme="majorHAnsi" w:cstheme="majorBidi"/>
          <w:lang w:val="hu-HU"/>
        </w:rPr>
        <w:t>interpreter</w:t>
      </w:r>
      <w:proofErr w:type="spellEnd"/>
      <w:r w:rsidRPr="57F872FD">
        <w:rPr>
          <w:rFonts w:asciiTheme="majorHAnsi" w:hAnsiTheme="majorHAnsi" w:cstheme="majorBidi"/>
          <w:lang w:val="hu-HU"/>
        </w:rPr>
        <w:t xml:space="preserve"> nyelv</w:t>
      </w:r>
      <w:r w:rsidRPr="4C3520C4">
        <w:rPr>
          <w:rFonts w:asciiTheme="majorHAnsi" w:hAnsiTheme="majorHAnsi" w:cstheme="majorBidi"/>
          <w:lang w:val="hu-HU"/>
        </w:rPr>
        <w:t xml:space="preserve">, </w:t>
      </w:r>
      <w:r w:rsidRPr="7727777C">
        <w:rPr>
          <w:rFonts w:asciiTheme="majorHAnsi" w:hAnsiTheme="majorHAnsi" w:cstheme="majorBidi"/>
          <w:lang w:val="hu-HU"/>
        </w:rPr>
        <w:t xml:space="preserve">főként gépi </w:t>
      </w:r>
      <w:r w:rsidRPr="65B8E5AE">
        <w:rPr>
          <w:rFonts w:asciiTheme="majorHAnsi" w:hAnsiTheme="majorHAnsi" w:cstheme="majorBidi"/>
          <w:lang w:val="hu-HU"/>
        </w:rPr>
        <w:t xml:space="preserve">MI </w:t>
      </w:r>
      <w:r w:rsidRPr="52D1F742">
        <w:rPr>
          <w:rFonts w:asciiTheme="majorHAnsi" w:hAnsiTheme="majorHAnsi" w:cstheme="majorBidi"/>
          <w:lang w:val="hu-HU"/>
        </w:rPr>
        <w:t>alkalmazásokhoz</w:t>
      </w:r>
      <w:r w:rsidRPr="0BB3B767">
        <w:rPr>
          <w:rFonts w:asciiTheme="majorHAnsi" w:hAnsiTheme="majorHAnsi" w:cstheme="majorBidi"/>
          <w:lang w:val="hu-HU"/>
        </w:rPr>
        <w:t xml:space="preserve"> </w:t>
      </w:r>
      <w:r w:rsidRPr="3BFFAD7F">
        <w:rPr>
          <w:rFonts w:asciiTheme="majorHAnsi" w:hAnsiTheme="majorHAnsi" w:cstheme="majorBidi"/>
          <w:lang w:val="hu-HU"/>
        </w:rPr>
        <w:t xml:space="preserve">és </w:t>
      </w:r>
      <w:r w:rsidRPr="31044FA7">
        <w:rPr>
          <w:rFonts w:asciiTheme="majorHAnsi" w:hAnsiTheme="majorHAnsi" w:cstheme="majorBidi"/>
          <w:lang w:val="hu-HU"/>
        </w:rPr>
        <w:t>adattudományokhoz</w:t>
      </w:r>
      <w:r w:rsidRPr="403AB874">
        <w:rPr>
          <w:rFonts w:asciiTheme="majorHAnsi" w:hAnsiTheme="majorHAnsi" w:cstheme="majorBidi"/>
          <w:lang w:val="hu-HU"/>
        </w:rPr>
        <w:t xml:space="preserve"> </w:t>
      </w:r>
      <w:r w:rsidRPr="75307D27">
        <w:rPr>
          <w:rFonts w:asciiTheme="majorHAnsi" w:hAnsiTheme="majorHAnsi" w:cstheme="majorBidi"/>
          <w:lang w:val="hu-HU"/>
        </w:rPr>
        <w:t>használják.</w:t>
      </w:r>
    </w:p>
    <w:p w14:paraId="18194EAD" w14:textId="77777777" w:rsidR="008C67DB" w:rsidRPr="000D1D4F" w:rsidRDefault="008C67DB" w:rsidP="008C67DB">
      <w:pPr>
        <w:spacing w:before="240"/>
        <w:ind w:left="357"/>
        <w:rPr>
          <w:rFonts w:asciiTheme="majorHAnsi" w:hAnsiTheme="majorHAnsi" w:cstheme="majorBidi"/>
          <w:i/>
          <w:iCs/>
          <w:lang w:val="hu-HU"/>
        </w:rPr>
      </w:pPr>
      <w:proofErr w:type="spellStart"/>
      <w:r w:rsidRPr="000D1D4F">
        <w:rPr>
          <w:rFonts w:asciiTheme="majorHAnsi" w:hAnsiTheme="majorHAnsi" w:cstheme="majorBidi"/>
          <w:i/>
          <w:iCs/>
          <w:lang w:val="hu-HU"/>
        </w:rPr>
        <w:t>OpenCV</w:t>
      </w:r>
      <w:proofErr w:type="spellEnd"/>
    </w:p>
    <w:p w14:paraId="1DEC0AB5" w14:textId="77777777" w:rsidR="008C67DB" w:rsidRDefault="008C67DB" w:rsidP="008C67DB">
      <w:pPr>
        <w:spacing w:before="120"/>
        <w:ind w:left="357" w:firstLine="708"/>
        <w:jc w:val="both"/>
        <w:rPr>
          <w:rFonts w:asciiTheme="majorHAnsi" w:hAnsiTheme="majorHAnsi" w:cstheme="majorBidi"/>
          <w:lang w:val="hu-HU"/>
        </w:rPr>
      </w:pPr>
      <w:r w:rsidRPr="6A1AC802">
        <w:rPr>
          <w:rFonts w:asciiTheme="majorHAnsi" w:hAnsiTheme="majorHAnsi" w:cstheme="majorBidi"/>
          <w:lang w:val="hu-HU"/>
        </w:rPr>
        <w:t xml:space="preserve">Az Open Computer Vision </w:t>
      </w:r>
      <w:r w:rsidRPr="2668AE4F">
        <w:rPr>
          <w:rFonts w:asciiTheme="majorHAnsi" w:hAnsiTheme="majorHAnsi" w:cstheme="majorBidi"/>
          <w:lang w:val="hu-HU"/>
        </w:rPr>
        <w:t xml:space="preserve">egy </w:t>
      </w:r>
      <w:r>
        <w:rPr>
          <w:rFonts w:asciiTheme="majorHAnsi" w:hAnsiTheme="majorHAnsi" w:cstheme="majorBidi"/>
          <w:lang w:val="hu-HU"/>
        </w:rPr>
        <w:t>P</w:t>
      </w:r>
      <w:r w:rsidRPr="6486EA62">
        <w:rPr>
          <w:rFonts w:asciiTheme="majorHAnsi" w:hAnsiTheme="majorHAnsi" w:cstheme="majorBidi"/>
          <w:lang w:val="hu-HU"/>
        </w:rPr>
        <w:t xml:space="preserve">ython </w:t>
      </w:r>
      <w:r w:rsidRPr="2D679F2D">
        <w:rPr>
          <w:rFonts w:asciiTheme="majorHAnsi" w:hAnsiTheme="majorHAnsi" w:cstheme="majorBidi"/>
          <w:lang w:val="hu-HU"/>
        </w:rPr>
        <w:t>könyvtár</w:t>
      </w:r>
      <w:r w:rsidRPr="3B85CC83">
        <w:rPr>
          <w:rFonts w:asciiTheme="majorHAnsi" w:hAnsiTheme="majorHAnsi" w:cstheme="majorBidi"/>
          <w:lang w:val="hu-HU"/>
        </w:rPr>
        <w:t xml:space="preserve">, ami gépi </w:t>
      </w:r>
      <w:r w:rsidRPr="13783EC6">
        <w:rPr>
          <w:rFonts w:asciiTheme="majorHAnsi" w:hAnsiTheme="majorHAnsi" w:cstheme="majorBidi"/>
          <w:lang w:val="hu-HU"/>
        </w:rPr>
        <w:t xml:space="preserve">látáshoz </w:t>
      </w:r>
      <w:r w:rsidRPr="3906DD89">
        <w:rPr>
          <w:rFonts w:asciiTheme="majorHAnsi" w:hAnsiTheme="majorHAnsi" w:cstheme="majorBidi"/>
          <w:lang w:val="hu-HU"/>
        </w:rPr>
        <w:t xml:space="preserve">szükséges </w:t>
      </w:r>
      <w:r w:rsidRPr="5A1C6AD4">
        <w:rPr>
          <w:rFonts w:asciiTheme="majorHAnsi" w:hAnsiTheme="majorHAnsi" w:cstheme="majorBidi"/>
          <w:lang w:val="hu-HU"/>
        </w:rPr>
        <w:t>függvényekkel</w:t>
      </w:r>
      <w:r w:rsidRPr="3A923C61">
        <w:rPr>
          <w:rFonts w:asciiTheme="majorHAnsi" w:hAnsiTheme="majorHAnsi" w:cstheme="majorBidi"/>
          <w:lang w:val="hu-HU"/>
        </w:rPr>
        <w:t xml:space="preserve"> </w:t>
      </w:r>
      <w:r w:rsidRPr="04B268A9">
        <w:rPr>
          <w:rFonts w:asciiTheme="majorHAnsi" w:hAnsiTheme="majorHAnsi" w:cstheme="majorBidi"/>
          <w:lang w:val="hu-HU"/>
        </w:rPr>
        <w:t xml:space="preserve">bővíti </w:t>
      </w:r>
      <w:r w:rsidRPr="7534783B">
        <w:rPr>
          <w:rFonts w:asciiTheme="majorHAnsi" w:hAnsiTheme="majorHAnsi" w:cstheme="majorBidi"/>
          <w:lang w:val="hu-HU"/>
        </w:rPr>
        <w:t xml:space="preserve">ki a nyelvet. </w:t>
      </w:r>
      <w:r w:rsidRPr="20A2DBFA">
        <w:rPr>
          <w:rFonts w:asciiTheme="majorHAnsi" w:hAnsiTheme="majorHAnsi" w:cstheme="majorBidi"/>
          <w:lang w:val="hu-HU"/>
        </w:rPr>
        <w:t xml:space="preserve">A projekt egyik legfontosabb </w:t>
      </w:r>
      <w:r w:rsidRPr="73B009CF">
        <w:rPr>
          <w:rFonts w:asciiTheme="majorHAnsi" w:hAnsiTheme="majorHAnsi" w:cstheme="majorBidi"/>
          <w:lang w:val="hu-HU"/>
        </w:rPr>
        <w:t>része</w:t>
      </w:r>
      <w:r>
        <w:rPr>
          <w:rFonts w:asciiTheme="majorHAnsi" w:hAnsiTheme="majorHAnsi" w:cstheme="majorBidi"/>
          <w:lang w:val="hu-HU"/>
        </w:rPr>
        <w:t xml:space="preserve"> a kézmozdulatok felismerése, ennek megvalósításához kívánjuk alkalmazni az </w:t>
      </w:r>
      <w:proofErr w:type="spellStart"/>
      <w:r>
        <w:rPr>
          <w:rFonts w:asciiTheme="majorHAnsi" w:hAnsiTheme="majorHAnsi" w:cstheme="majorBidi"/>
          <w:lang w:val="hu-HU"/>
        </w:rPr>
        <w:t>OpenCV</w:t>
      </w:r>
      <w:proofErr w:type="spellEnd"/>
      <w:r>
        <w:rPr>
          <w:rFonts w:asciiTheme="majorHAnsi" w:hAnsiTheme="majorHAnsi" w:cstheme="majorBidi"/>
          <w:lang w:val="hu-HU"/>
        </w:rPr>
        <w:t xml:space="preserve"> könyvtárat.</w:t>
      </w:r>
    </w:p>
    <w:p w14:paraId="03638827" w14:textId="77777777" w:rsidR="008C67DB" w:rsidRDefault="008C67DB" w:rsidP="008C67DB">
      <w:pPr>
        <w:rPr>
          <w:rFonts w:asciiTheme="majorHAnsi" w:hAnsiTheme="majorHAnsi" w:cstheme="majorBidi"/>
          <w:i/>
          <w:iCs/>
          <w:lang w:val="hu-HU"/>
        </w:rPr>
      </w:pPr>
      <w:r>
        <w:rPr>
          <w:rFonts w:asciiTheme="majorHAnsi" w:hAnsiTheme="majorHAnsi" w:cstheme="majorBidi"/>
          <w:i/>
          <w:iCs/>
          <w:lang w:val="hu-HU"/>
        </w:rPr>
        <w:br w:type="page"/>
      </w:r>
    </w:p>
    <w:p w14:paraId="1C6AF974" w14:textId="77777777" w:rsidR="008C67DB" w:rsidRPr="000D1D4F" w:rsidRDefault="008C67DB" w:rsidP="008C67DB">
      <w:pPr>
        <w:ind w:firstLine="357"/>
        <w:rPr>
          <w:rFonts w:asciiTheme="majorHAnsi" w:hAnsiTheme="majorHAnsi" w:cstheme="majorBidi"/>
          <w:i/>
          <w:iCs/>
          <w:lang w:val="hu-HU"/>
        </w:rPr>
      </w:pPr>
      <w:proofErr w:type="spellStart"/>
      <w:r w:rsidRPr="000D1D4F">
        <w:rPr>
          <w:rFonts w:asciiTheme="majorHAnsi" w:hAnsiTheme="majorHAnsi" w:cstheme="majorBidi"/>
          <w:i/>
          <w:iCs/>
          <w:lang w:val="hu-HU"/>
        </w:rPr>
        <w:lastRenderedPageBreak/>
        <w:t>TensorFlow</w:t>
      </w:r>
      <w:proofErr w:type="spellEnd"/>
    </w:p>
    <w:p w14:paraId="4EF09897" w14:textId="77777777" w:rsidR="008C67DB" w:rsidRPr="00A46AEE" w:rsidRDefault="008C67DB" w:rsidP="008C67DB">
      <w:pPr>
        <w:spacing w:before="120"/>
        <w:ind w:left="357" w:firstLine="351"/>
        <w:jc w:val="both"/>
        <w:rPr>
          <w:rFonts w:asciiTheme="majorHAnsi" w:hAnsiTheme="majorHAnsi" w:cstheme="majorBidi"/>
          <w:lang w:val="hu-HU"/>
        </w:rPr>
      </w:pPr>
      <w:r w:rsidRPr="3AFB56F3">
        <w:rPr>
          <w:rFonts w:asciiTheme="majorHAnsi" w:hAnsiTheme="majorHAnsi" w:cstheme="majorBidi"/>
          <w:lang w:val="hu-HU"/>
        </w:rPr>
        <w:t xml:space="preserve">A </w:t>
      </w:r>
      <w:proofErr w:type="spellStart"/>
      <w:r w:rsidRPr="3AFB56F3">
        <w:rPr>
          <w:rFonts w:asciiTheme="majorHAnsi" w:hAnsiTheme="majorHAnsi" w:cstheme="majorBidi"/>
          <w:lang w:val="hu-HU"/>
        </w:rPr>
        <w:t>TensorFlow</w:t>
      </w:r>
      <w:proofErr w:type="spellEnd"/>
      <w:r w:rsidRPr="3AFB56F3">
        <w:rPr>
          <w:rFonts w:asciiTheme="majorHAnsi" w:hAnsiTheme="majorHAnsi" w:cstheme="majorBidi"/>
          <w:lang w:val="hu-HU"/>
        </w:rPr>
        <w:t xml:space="preserve"> egy Google által a gépi tanuláshoz kifejlesztett Python könyvtár. A gesztusok tanulásához használt </w:t>
      </w:r>
      <w:proofErr w:type="spellStart"/>
      <w:r w:rsidRPr="3AFB56F3">
        <w:rPr>
          <w:rFonts w:asciiTheme="majorHAnsi" w:hAnsiTheme="majorHAnsi" w:cstheme="majorBidi"/>
          <w:lang w:val="hu-HU"/>
        </w:rPr>
        <w:t>konvolúciós</w:t>
      </w:r>
      <w:proofErr w:type="spellEnd"/>
      <w:r w:rsidRPr="3AFB56F3">
        <w:rPr>
          <w:rFonts w:asciiTheme="majorHAnsi" w:hAnsiTheme="majorHAnsi" w:cstheme="majorBidi"/>
          <w:lang w:val="hu-HU"/>
        </w:rPr>
        <w:t xml:space="preserve"> neurális háló felépítéséhez szükséges, annak a </w:t>
      </w:r>
      <w:proofErr w:type="spellStart"/>
      <w:r w:rsidRPr="3AFB56F3">
        <w:rPr>
          <w:rFonts w:asciiTheme="majorHAnsi" w:hAnsiTheme="majorHAnsi" w:cstheme="majorBidi"/>
          <w:lang w:val="hu-HU"/>
        </w:rPr>
        <w:t>tenzorokkal</w:t>
      </w:r>
      <w:proofErr w:type="spellEnd"/>
      <w:r w:rsidRPr="3AFB56F3">
        <w:rPr>
          <w:rFonts w:asciiTheme="majorHAnsi" w:hAnsiTheme="majorHAnsi" w:cstheme="majorBidi"/>
          <w:lang w:val="hu-HU"/>
        </w:rPr>
        <w:t xml:space="preserve"> végzett lineáris algebrai műveletei miatt.</w:t>
      </w:r>
    </w:p>
    <w:p w14:paraId="7F1AB8F3" w14:textId="77777777" w:rsidR="008C67DB" w:rsidRPr="000D1D4F" w:rsidRDefault="008C67DB" w:rsidP="008C67DB">
      <w:pPr>
        <w:spacing w:before="240"/>
        <w:ind w:left="357"/>
        <w:rPr>
          <w:rFonts w:asciiTheme="majorHAnsi" w:hAnsiTheme="majorHAnsi" w:cstheme="majorBidi"/>
          <w:i/>
          <w:iCs/>
          <w:lang w:val="hu-HU"/>
        </w:rPr>
      </w:pPr>
      <w:r w:rsidRPr="000D1D4F">
        <w:rPr>
          <w:rFonts w:asciiTheme="majorHAnsi" w:hAnsiTheme="majorHAnsi" w:cstheme="majorBidi"/>
          <w:i/>
          <w:iCs/>
          <w:lang w:val="hu-HU"/>
        </w:rPr>
        <w:t>CNN hálózat</w:t>
      </w:r>
    </w:p>
    <w:p w14:paraId="3F362D93" w14:textId="77777777" w:rsidR="008C67DB" w:rsidRDefault="008C67DB" w:rsidP="008C67DB">
      <w:pPr>
        <w:spacing w:before="120"/>
        <w:ind w:left="357" w:firstLine="351"/>
        <w:jc w:val="both"/>
        <w:rPr>
          <w:rFonts w:asciiTheme="majorHAnsi" w:hAnsiTheme="majorHAnsi" w:cstheme="majorBidi"/>
          <w:lang w:val="hu-HU"/>
        </w:rPr>
      </w:pPr>
      <w:r w:rsidRPr="3AFB56F3">
        <w:rPr>
          <w:rFonts w:asciiTheme="majorHAnsi" w:hAnsiTheme="majorHAnsi" w:cstheme="majorBidi"/>
          <w:lang w:val="hu-HU"/>
        </w:rPr>
        <w:t xml:space="preserve">A </w:t>
      </w:r>
      <w:proofErr w:type="spellStart"/>
      <w:r w:rsidRPr="3AFB56F3">
        <w:rPr>
          <w:rFonts w:asciiTheme="majorHAnsi" w:hAnsiTheme="majorHAnsi" w:cstheme="majorBidi"/>
          <w:lang w:val="hu-HU"/>
        </w:rPr>
        <w:t>konvolúciós</w:t>
      </w:r>
      <w:proofErr w:type="spellEnd"/>
      <w:r w:rsidRPr="3AFB56F3">
        <w:rPr>
          <w:rFonts w:asciiTheme="majorHAnsi" w:hAnsiTheme="majorHAnsi" w:cstheme="majorBidi"/>
          <w:lang w:val="hu-HU"/>
        </w:rPr>
        <w:t xml:space="preserve"> neurális háló elsődleges felhasználása a képfelismerés, ami nagy szerepet fog játszani a mi rendszerünkben, mivel a szoftvernek képesnek kell lennie a felhasználó kézmozdulatainak azonosítására. Megvalósításához szükséges a </w:t>
      </w:r>
      <w:proofErr w:type="spellStart"/>
      <w:r w:rsidRPr="3AFB56F3">
        <w:rPr>
          <w:rFonts w:asciiTheme="majorHAnsi" w:hAnsiTheme="majorHAnsi" w:cstheme="majorBidi"/>
          <w:lang w:val="hu-HU"/>
        </w:rPr>
        <w:t>TensorFlow</w:t>
      </w:r>
      <w:proofErr w:type="spellEnd"/>
      <w:r w:rsidRPr="3AFB56F3">
        <w:rPr>
          <w:rFonts w:asciiTheme="majorHAnsi" w:hAnsiTheme="majorHAnsi" w:cstheme="majorBidi"/>
          <w:lang w:val="hu-HU"/>
        </w:rPr>
        <w:t xml:space="preserve"> könyvtár használata.</w:t>
      </w:r>
    </w:p>
    <w:p w14:paraId="1C7F3E71" w14:textId="77777777" w:rsidR="008C67DB" w:rsidRPr="000D1D4F" w:rsidRDefault="008C67DB" w:rsidP="008C67DB">
      <w:pPr>
        <w:spacing w:before="240"/>
        <w:ind w:left="357"/>
        <w:rPr>
          <w:rFonts w:asciiTheme="majorHAnsi" w:hAnsiTheme="majorHAnsi" w:cstheme="majorBidi"/>
          <w:i/>
          <w:iCs/>
          <w:lang w:val="hu-HU"/>
        </w:rPr>
      </w:pPr>
      <w:proofErr w:type="spellStart"/>
      <w:r w:rsidRPr="2D168CD3">
        <w:rPr>
          <w:rFonts w:asciiTheme="majorHAnsi" w:hAnsiTheme="majorHAnsi" w:cstheme="majorBidi"/>
          <w:i/>
          <w:iCs/>
          <w:lang w:val="hu-HU"/>
        </w:rPr>
        <w:t>PyQT</w:t>
      </w:r>
      <w:proofErr w:type="spellEnd"/>
      <w:r w:rsidRPr="2D168CD3">
        <w:rPr>
          <w:rFonts w:asciiTheme="majorHAnsi" w:hAnsiTheme="majorHAnsi" w:cstheme="majorBidi"/>
          <w:i/>
          <w:iCs/>
          <w:lang w:val="hu-HU"/>
        </w:rPr>
        <w:t xml:space="preserve"> </w:t>
      </w:r>
    </w:p>
    <w:p w14:paraId="588B26F4" w14:textId="77777777" w:rsidR="008C67DB" w:rsidRDefault="008C67DB" w:rsidP="008C67DB">
      <w:pPr>
        <w:spacing w:before="120"/>
        <w:ind w:left="357" w:firstLine="351"/>
        <w:rPr>
          <w:rFonts w:asciiTheme="majorHAnsi" w:hAnsiTheme="majorHAnsi" w:cstheme="majorBidi"/>
          <w:lang w:val="hu-HU"/>
        </w:rPr>
      </w:pPr>
      <w:r w:rsidRPr="0848F205">
        <w:rPr>
          <w:rFonts w:asciiTheme="majorHAnsi" w:hAnsiTheme="majorHAnsi" w:cstheme="majorBidi"/>
          <w:lang w:val="hu-HU"/>
        </w:rPr>
        <w:t xml:space="preserve">A </w:t>
      </w:r>
      <w:proofErr w:type="spellStart"/>
      <w:r w:rsidRPr="0848F205">
        <w:rPr>
          <w:rFonts w:asciiTheme="majorHAnsi" w:hAnsiTheme="majorHAnsi" w:cstheme="majorBidi"/>
          <w:lang w:val="hu-HU"/>
        </w:rPr>
        <w:t>PyQt</w:t>
      </w:r>
      <w:proofErr w:type="spellEnd"/>
      <w:r w:rsidRPr="0848F205">
        <w:rPr>
          <w:rFonts w:asciiTheme="majorHAnsi" w:hAnsiTheme="majorHAnsi" w:cstheme="majorBidi"/>
          <w:lang w:val="hu-HU"/>
        </w:rPr>
        <w:t xml:space="preserve"> egy </w:t>
      </w:r>
      <w:proofErr w:type="spellStart"/>
      <w:r w:rsidRPr="0848F205">
        <w:rPr>
          <w:rFonts w:asciiTheme="majorHAnsi" w:hAnsiTheme="majorHAnsi" w:cstheme="majorBidi"/>
          <w:lang w:val="hu-HU"/>
        </w:rPr>
        <w:t>Qt</w:t>
      </w:r>
      <w:proofErr w:type="spellEnd"/>
      <w:r w:rsidRPr="0848F205">
        <w:rPr>
          <w:rFonts w:asciiTheme="majorHAnsi" w:hAnsiTheme="majorHAnsi" w:cstheme="majorBidi"/>
          <w:lang w:val="hu-HU"/>
        </w:rPr>
        <w:t xml:space="preserve"> által </w:t>
      </w:r>
      <w:r w:rsidRPr="6B64EE91">
        <w:rPr>
          <w:rFonts w:asciiTheme="majorHAnsi" w:hAnsiTheme="majorHAnsi" w:cstheme="majorBidi"/>
          <w:lang w:val="hu-HU"/>
        </w:rPr>
        <w:t xml:space="preserve">fejlesztett </w:t>
      </w:r>
      <w:r w:rsidRPr="2D168CD3">
        <w:rPr>
          <w:rFonts w:asciiTheme="majorHAnsi" w:hAnsiTheme="majorHAnsi" w:cstheme="majorBidi"/>
          <w:lang w:val="hu-HU"/>
        </w:rPr>
        <w:t>Python frontend keretrendszer. A felhasználói felület</w:t>
      </w:r>
      <w:r>
        <w:rPr>
          <w:rFonts w:asciiTheme="majorHAnsi" w:hAnsiTheme="majorHAnsi" w:cstheme="majorBidi"/>
          <w:lang w:val="hu-HU"/>
        </w:rPr>
        <w:t>, a GUI (</w:t>
      </w:r>
      <w:proofErr w:type="spellStart"/>
      <w:r>
        <w:rPr>
          <w:rFonts w:asciiTheme="majorHAnsi" w:hAnsiTheme="majorHAnsi" w:cstheme="majorBidi"/>
          <w:lang w:val="hu-HU"/>
        </w:rPr>
        <w:t>Graphical</w:t>
      </w:r>
      <w:proofErr w:type="spellEnd"/>
      <w:r>
        <w:rPr>
          <w:rFonts w:asciiTheme="majorHAnsi" w:hAnsiTheme="majorHAnsi" w:cstheme="majorBidi"/>
          <w:lang w:val="hu-HU"/>
        </w:rPr>
        <w:t xml:space="preserve"> </w:t>
      </w:r>
      <w:proofErr w:type="spellStart"/>
      <w:r>
        <w:rPr>
          <w:rFonts w:asciiTheme="majorHAnsi" w:hAnsiTheme="majorHAnsi" w:cstheme="majorBidi"/>
          <w:lang w:val="hu-HU"/>
        </w:rPr>
        <w:t>User</w:t>
      </w:r>
      <w:proofErr w:type="spellEnd"/>
      <w:r>
        <w:rPr>
          <w:rFonts w:asciiTheme="majorHAnsi" w:hAnsiTheme="majorHAnsi" w:cstheme="majorBidi"/>
          <w:lang w:val="hu-HU"/>
        </w:rPr>
        <w:t xml:space="preserve"> </w:t>
      </w:r>
      <w:proofErr w:type="spellStart"/>
      <w:r>
        <w:rPr>
          <w:rFonts w:asciiTheme="majorHAnsi" w:hAnsiTheme="majorHAnsi" w:cstheme="majorBidi"/>
          <w:lang w:val="hu-HU"/>
        </w:rPr>
        <w:t>Interface</w:t>
      </w:r>
      <w:proofErr w:type="spellEnd"/>
      <w:r>
        <w:rPr>
          <w:rFonts w:asciiTheme="majorHAnsi" w:hAnsiTheme="majorHAnsi" w:cstheme="majorBidi"/>
          <w:lang w:val="hu-HU"/>
        </w:rPr>
        <w:t xml:space="preserve">) elkészítéséhez szükséges. Ennek használatával biztosítjuk azt, hogy a </w:t>
      </w:r>
      <w:proofErr w:type="spellStart"/>
      <w:r>
        <w:rPr>
          <w:rFonts w:asciiTheme="majorHAnsi" w:hAnsiTheme="majorHAnsi" w:cstheme="majorBidi"/>
          <w:lang w:val="hu-HU"/>
        </w:rPr>
        <w:t>userek</w:t>
      </w:r>
      <w:proofErr w:type="spellEnd"/>
      <w:r>
        <w:rPr>
          <w:rFonts w:asciiTheme="majorHAnsi" w:hAnsiTheme="majorHAnsi" w:cstheme="majorBidi"/>
          <w:lang w:val="hu-HU"/>
        </w:rPr>
        <w:t xml:space="preserve"> számára egy felhasználóbarát, könnyen kezelhető felület kerüljön kialakításra, figyelembe véve a UX (</w:t>
      </w:r>
      <w:proofErr w:type="spellStart"/>
      <w:r>
        <w:rPr>
          <w:rFonts w:asciiTheme="majorHAnsi" w:hAnsiTheme="majorHAnsi" w:cstheme="majorBidi"/>
          <w:lang w:val="hu-HU"/>
        </w:rPr>
        <w:t>User</w:t>
      </w:r>
      <w:proofErr w:type="spellEnd"/>
      <w:r>
        <w:rPr>
          <w:rFonts w:asciiTheme="majorHAnsi" w:hAnsiTheme="majorHAnsi" w:cstheme="majorBidi"/>
          <w:lang w:val="hu-HU"/>
        </w:rPr>
        <w:t xml:space="preserve"> </w:t>
      </w:r>
      <w:proofErr w:type="spellStart"/>
      <w:r>
        <w:rPr>
          <w:rFonts w:asciiTheme="majorHAnsi" w:hAnsiTheme="majorHAnsi" w:cstheme="majorBidi"/>
          <w:lang w:val="hu-HU"/>
        </w:rPr>
        <w:t>Experience</w:t>
      </w:r>
      <w:proofErr w:type="spellEnd"/>
      <w:r>
        <w:rPr>
          <w:rFonts w:asciiTheme="majorHAnsi" w:hAnsiTheme="majorHAnsi" w:cstheme="majorBidi"/>
          <w:lang w:val="hu-HU"/>
        </w:rPr>
        <w:t>) fontosságát.</w:t>
      </w:r>
    </w:p>
    <w:p w14:paraId="6D62376E" w14:textId="77777777" w:rsidR="008C67DB" w:rsidRPr="000D1D4F" w:rsidRDefault="008C67DB" w:rsidP="008C67DB">
      <w:pPr>
        <w:spacing w:before="240"/>
        <w:ind w:left="357"/>
        <w:rPr>
          <w:rFonts w:asciiTheme="majorHAnsi" w:hAnsiTheme="majorHAnsi" w:cstheme="majorBidi"/>
          <w:i/>
          <w:iCs/>
          <w:lang w:val="hu-HU"/>
        </w:rPr>
      </w:pPr>
      <w:r w:rsidRPr="000D1D4F">
        <w:rPr>
          <w:rFonts w:asciiTheme="majorHAnsi" w:hAnsiTheme="majorHAnsi" w:cstheme="majorBidi"/>
          <w:i/>
          <w:iCs/>
          <w:lang w:val="hu-HU"/>
        </w:rPr>
        <w:t xml:space="preserve">Visual </w:t>
      </w:r>
      <w:proofErr w:type="spellStart"/>
      <w:r w:rsidRPr="000D1D4F">
        <w:rPr>
          <w:rFonts w:asciiTheme="majorHAnsi" w:hAnsiTheme="majorHAnsi" w:cstheme="majorBidi"/>
          <w:i/>
          <w:iCs/>
          <w:lang w:val="hu-HU"/>
        </w:rPr>
        <w:t>Studio</w:t>
      </w:r>
      <w:proofErr w:type="spellEnd"/>
      <w:r w:rsidRPr="000D1D4F">
        <w:rPr>
          <w:rFonts w:asciiTheme="majorHAnsi" w:hAnsiTheme="majorHAnsi" w:cstheme="majorBidi"/>
          <w:i/>
          <w:iCs/>
          <w:lang w:val="hu-HU"/>
        </w:rPr>
        <w:t xml:space="preserve"> </w:t>
      </w:r>
      <w:proofErr w:type="spellStart"/>
      <w:r w:rsidRPr="000D1D4F">
        <w:rPr>
          <w:rFonts w:asciiTheme="majorHAnsi" w:hAnsiTheme="majorHAnsi" w:cstheme="majorBidi"/>
          <w:i/>
          <w:iCs/>
          <w:lang w:val="hu-HU"/>
        </w:rPr>
        <w:t>Code</w:t>
      </w:r>
      <w:proofErr w:type="spellEnd"/>
    </w:p>
    <w:p w14:paraId="6BF55A2A" w14:textId="77777777" w:rsidR="008C67DB" w:rsidRDefault="008C67DB" w:rsidP="008C67DB">
      <w:pPr>
        <w:spacing w:before="120"/>
        <w:ind w:left="357" w:firstLine="351"/>
        <w:jc w:val="both"/>
        <w:rPr>
          <w:rFonts w:asciiTheme="majorHAnsi" w:hAnsiTheme="majorHAnsi" w:cstheme="majorBidi"/>
          <w:lang w:val="hu-HU"/>
        </w:rPr>
      </w:pPr>
      <w:r w:rsidRPr="02A47106">
        <w:rPr>
          <w:rFonts w:asciiTheme="majorHAnsi" w:hAnsiTheme="majorHAnsi" w:cstheme="majorBidi"/>
          <w:lang w:val="hu-HU"/>
        </w:rPr>
        <w:t>Ingyenes szövegszerkesztő</w:t>
      </w:r>
      <w:r w:rsidRPr="5CD36C04">
        <w:rPr>
          <w:rFonts w:asciiTheme="majorHAnsi" w:hAnsiTheme="majorHAnsi" w:cstheme="majorBidi"/>
          <w:lang w:val="hu-HU"/>
        </w:rPr>
        <w:t xml:space="preserve"> </w:t>
      </w:r>
      <w:r w:rsidRPr="230B651E">
        <w:rPr>
          <w:rFonts w:asciiTheme="majorHAnsi" w:hAnsiTheme="majorHAnsi" w:cstheme="majorBidi"/>
          <w:lang w:val="hu-HU"/>
        </w:rPr>
        <w:t>program</w:t>
      </w:r>
      <w:r w:rsidRPr="449D96E7">
        <w:rPr>
          <w:rFonts w:asciiTheme="majorHAnsi" w:hAnsiTheme="majorHAnsi" w:cstheme="majorBidi"/>
          <w:lang w:val="hu-HU"/>
        </w:rPr>
        <w:t xml:space="preserve"> </w:t>
      </w:r>
      <w:r w:rsidRPr="779248B0">
        <w:rPr>
          <w:rFonts w:asciiTheme="majorHAnsi" w:hAnsiTheme="majorHAnsi" w:cstheme="majorBidi"/>
          <w:lang w:val="hu-HU"/>
        </w:rPr>
        <w:t xml:space="preserve">rengeteg </w:t>
      </w:r>
      <w:r w:rsidRPr="6021D743">
        <w:rPr>
          <w:rFonts w:asciiTheme="majorHAnsi" w:hAnsiTheme="majorHAnsi" w:cstheme="majorBidi"/>
          <w:lang w:val="hu-HU"/>
        </w:rPr>
        <w:t xml:space="preserve">bővítési és </w:t>
      </w:r>
      <w:proofErr w:type="spellStart"/>
      <w:r w:rsidRPr="0A26F6CE">
        <w:rPr>
          <w:rFonts w:asciiTheme="majorHAnsi" w:hAnsiTheme="majorHAnsi" w:cstheme="majorBidi"/>
          <w:lang w:val="hu-HU"/>
        </w:rPr>
        <w:t>testreszabási</w:t>
      </w:r>
      <w:proofErr w:type="spellEnd"/>
      <w:r w:rsidRPr="0A26F6CE">
        <w:rPr>
          <w:rFonts w:asciiTheme="majorHAnsi" w:hAnsiTheme="majorHAnsi" w:cstheme="majorBidi"/>
          <w:lang w:val="hu-HU"/>
        </w:rPr>
        <w:t xml:space="preserve"> </w:t>
      </w:r>
      <w:r w:rsidRPr="2D790CD5">
        <w:rPr>
          <w:rFonts w:asciiTheme="majorHAnsi" w:hAnsiTheme="majorHAnsi" w:cstheme="majorBidi"/>
          <w:lang w:val="hu-HU"/>
        </w:rPr>
        <w:t>lehetőséggel</w:t>
      </w:r>
      <w:r w:rsidRPr="5033EB9E">
        <w:rPr>
          <w:rFonts w:asciiTheme="majorHAnsi" w:hAnsiTheme="majorHAnsi" w:cstheme="majorBidi"/>
          <w:lang w:val="hu-HU"/>
        </w:rPr>
        <w:t xml:space="preserve">, például </w:t>
      </w:r>
      <w:proofErr w:type="spellStart"/>
      <w:r w:rsidRPr="5110B143">
        <w:rPr>
          <w:rFonts w:asciiTheme="majorHAnsi" w:hAnsiTheme="majorHAnsi" w:cstheme="majorBidi"/>
          <w:lang w:val="hu-HU"/>
        </w:rPr>
        <w:t>Copilot</w:t>
      </w:r>
      <w:proofErr w:type="spellEnd"/>
      <w:r w:rsidRPr="5110B143">
        <w:rPr>
          <w:rFonts w:asciiTheme="majorHAnsi" w:hAnsiTheme="majorHAnsi" w:cstheme="majorBidi"/>
          <w:lang w:val="hu-HU"/>
        </w:rPr>
        <w:t xml:space="preserve"> vagy </w:t>
      </w:r>
      <w:proofErr w:type="spellStart"/>
      <w:r w:rsidRPr="5110B143">
        <w:rPr>
          <w:rFonts w:asciiTheme="majorHAnsi" w:hAnsiTheme="majorHAnsi" w:cstheme="majorBidi"/>
          <w:lang w:val="hu-HU"/>
        </w:rPr>
        <w:t>Tabnine</w:t>
      </w:r>
      <w:proofErr w:type="spellEnd"/>
      <w:r w:rsidRPr="5110B143">
        <w:rPr>
          <w:rFonts w:asciiTheme="majorHAnsi" w:hAnsiTheme="majorHAnsi" w:cstheme="majorBidi"/>
          <w:lang w:val="hu-HU"/>
        </w:rPr>
        <w:t xml:space="preserve"> </w:t>
      </w:r>
      <w:r w:rsidRPr="5E0D2205">
        <w:rPr>
          <w:rFonts w:asciiTheme="majorHAnsi" w:hAnsiTheme="majorHAnsi" w:cstheme="majorBidi"/>
          <w:lang w:val="hu-HU"/>
        </w:rPr>
        <w:t>AI-</w:t>
      </w:r>
      <w:proofErr w:type="spellStart"/>
      <w:r w:rsidRPr="04964157">
        <w:rPr>
          <w:rFonts w:asciiTheme="majorHAnsi" w:hAnsiTheme="majorHAnsi" w:cstheme="majorBidi"/>
          <w:lang w:val="hu-HU"/>
        </w:rPr>
        <w:t>val</w:t>
      </w:r>
      <w:proofErr w:type="spellEnd"/>
      <w:r w:rsidRPr="04964157">
        <w:rPr>
          <w:rFonts w:asciiTheme="majorHAnsi" w:hAnsiTheme="majorHAnsi" w:cstheme="majorBidi"/>
          <w:lang w:val="hu-HU"/>
        </w:rPr>
        <w:t xml:space="preserve"> </w:t>
      </w:r>
      <w:r w:rsidRPr="0E805424">
        <w:rPr>
          <w:rFonts w:asciiTheme="majorHAnsi" w:hAnsiTheme="majorHAnsi" w:cstheme="majorBidi"/>
          <w:lang w:val="hu-HU"/>
        </w:rPr>
        <w:t xml:space="preserve">támogatott </w:t>
      </w:r>
      <w:r w:rsidRPr="3FA4B026">
        <w:rPr>
          <w:rFonts w:asciiTheme="majorHAnsi" w:hAnsiTheme="majorHAnsi" w:cstheme="majorBidi"/>
          <w:lang w:val="hu-HU"/>
        </w:rPr>
        <w:t xml:space="preserve">fejlesztői </w:t>
      </w:r>
      <w:r w:rsidRPr="10579A57">
        <w:rPr>
          <w:rFonts w:asciiTheme="majorHAnsi" w:hAnsiTheme="majorHAnsi" w:cstheme="majorBidi"/>
          <w:lang w:val="hu-HU"/>
        </w:rPr>
        <w:t xml:space="preserve">segédek, </w:t>
      </w:r>
      <w:proofErr w:type="spellStart"/>
      <w:r w:rsidRPr="10579A57">
        <w:rPr>
          <w:rFonts w:asciiTheme="majorHAnsi" w:hAnsiTheme="majorHAnsi" w:cstheme="majorBidi"/>
          <w:lang w:val="hu-HU"/>
        </w:rPr>
        <w:t>Git</w:t>
      </w:r>
      <w:proofErr w:type="spellEnd"/>
      <w:r w:rsidRPr="10579A57">
        <w:rPr>
          <w:rFonts w:asciiTheme="majorHAnsi" w:hAnsiTheme="majorHAnsi" w:cstheme="majorBidi"/>
          <w:lang w:val="hu-HU"/>
        </w:rPr>
        <w:t xml:space="preserve"> verziókövető </w:t>
      </w:r>
      <w:r w:rsidRPr="56FBC665">
        <w:rPr>
          <w:rFonts w:asciiTheme="majorHAnsi" w:hAnsiTheme="majorHAnsi" w:cstheme="majorBidi"/>
          <w:lang w:val="hu-HU"/>
        </w:rPr>
        <w:t xml:space="preserve">rendszer </w:t>
      </w:r>
      <w:r w:rsidRPr="4FC15FB5">
        <w:rPr>
          <w:rFonts w:asciiTheme="majorHAnsi" w:hAnsiTheme="majorHAnsi" w:cstheme="majorBidi"/>
          <w:lang w:val="hu-HU"/>
        </w:rPr>
        <w:t>kezelőfelülete</w:t>
      </w:r>
      <w:r w:rsidRPr="038BE6B8">
        <w:rPr>
          <w:rFonts w:asciiTheme="majorHAnsi" w:hAnsiTheme="majorHAnsi" w:cstheme="majorBidi"/>
          <w:lang w:val="hu-HU"/>
        </w:rPr>
        <w:t xml:space="preserve"> </w:t>
      </w:r>
      <w:r w:rsidRPr="7D8E66D3">
        <w:rPr>
          <w:rFonts w:asciiTheme="majorHAnsi" w:hAnsiTheme="majorHAnsi" w:cstheme="majorBidi"/>
          <w:lang w:val="hu-HU"/>
        </w:rPr>
        <w:t xml:space="preserve">vagy fejlesztéshez </w:t>
      </w:r>
      <w:r w:rsidRPr="4BBB719E">
        <w:rPr>
          <w:rFonts w:asciiTheme="majorHAnsi" w:hAnsiTheme="majorHAnsi" w:cstheme="majorBidi"/>
          <w:lang w:val="hu-HU"/>
        </w:rPr>
        <w:t xml:space="preserve">hasznos egyéb </w:t>
      </w:r>
      <w:r w:rsidRPr="54CFAF32">
        <w:rPr>
          <w:rFonts w:asciiTheme="majorHAnsi" w:hAnsiTheme="majorHAnsi" w:cstheme="majorBidi"/>
          <w:lang w:val="hu-HU"/>
        </w:rPr>
        <w:t>segédprogramok.</w:t>
      </w:r>
      <w:r>
        <w:rPr>
          <w:rFonts w:asciiTheme="majorHAnsi" w:hAnsiTheme="majorHAnsi" w:cstheme="majorBidi"/>
          <w:lang w:val="hu-HU"/>
        </w:rPr>
        <w:t xml:space="preserve"> A programkód jelentős része ebben a programban kerül megírásra.</w:t>
      </w:r>
    </w:p>
    <w:p w14:paraId="3E90E9FB" w14:textId="77777777" w:rsidR="008C67DB" w:rsidRPr="000D1D4F" w:rsidRDefault="008C67DB" w:rsidP="008C67DB">
      <w:pPr>
        <w:spacing w:before="240"/>
        <w:ind w:left="357"/>
        <w:rPr>
          <w:rFonts w:asciiTheme="majorHAnsi" w:hAnsiTheme="majorHAnsi" w:cstheme="majorBidi"/>
          <w:i/>
          <w:iCs/>
          <w:lang w:val="hu-HU"/>
        </w:rPr>
      </w:pPr>
      <w:proofErr w:type="spellStart"/>
      <w:r w:rsidRPr="000D1D4F">
        <w:rPr>
          <w:rFonts w:asciiTheme="majorHAnsi" w:hAnsiTheme="majorHAnsi" w:cstheme="majorBidi"/>
          <w:i/>
          <w:iCs/>
          <w:lang w:val="hu-HU"/>
        </w:rPr>
        <w:t>Git</w:t>
      </w:r>
      <w:proofErr w:type="spellEnd"/>
    </w:p>
    <w:p w14:paraId="586D0B3D" w14:textId="77777777" w:rsidR="008C67DB" w:rsidRDefault="008C67DB" w:rsidP="008C67DB">
      <w:pPr>
        <w:spacing w:before="120" w:after="360"/>
        <w:ind w:left="357" w:firstLine="352"/>
        <w:jc w:val="both"/>
        <w:rPr>
          <w:rFonts w:asciiTheme="majorHAnsi" w:hAnsiTheme="majorHAnsi" w:cstheme="majorBidi"/>
          <w:lang w:val="hu-HU"/>
        </w:rPr>
      </w:pPr>
      <w:r w:rsidRPr="429D1B75">
        <w:rPr>
          <w:rFonts w:asciiTheme="majorHAnsi" w:hAnsiTheme="majorHAnsi" w:cstheme="majorBidi"/>
          <w:lang w:val="hu-HU"/>
        </w:rPr>
        <w:t xml:space="preserve">A </w:t>
      </w:r>
      <w:proofErr w:type="spellStart"/>
      <w:r w:rsidRPr="429D1B75">
        <w:rPr>
          <w:rFonts w:asciiTheme="majorHAnsi" w:hAnsiTheme="majorHAnsi" w:cstheme="majorBidi"/>
          <w:lang w:val="hu-HU"/>
        </w:rPr>
        <w:t>Git</w:t>
      </w:r>
      <w:proofErr w:type="spellEnd"/>
      <w:r w:rsidRPr="429D1B75">
        <w:rPr>
          <w:rFonts w:asciiTheme="majorHAnsi" w:hAnsiTheme="majorHAnsi" w:cstheme="majorBidi"/>
          <w:lang w:val="hu-HU"/>
        </w:rPr>
        <w:t xml:space="preserve"> egy verziókövető rendszer</w:t>
      </w:r>
      <w:r>
        <w:rPr>
          <w:rFonts w:asciiTheme="majorHAnsi" w:hAnsiTheme="majorHAnsi" w:cstheme="majorBidi"/>
          <w:lang w:val="hu-HU"/>
        </w:rPr>
        <w:t>, amelynek szintén fontos szerepe lesz a projektünk megvalósítása során, ugyanis az egyes kódrészletek változásait egy központi helyen kell úgy nyilvántartani, hogy azok a team minden tagja számára elérhetőek legyenek. Ennek megvalósítását a GitHub alkalmazás használatával érjük el.</w:t>
      </w:r>
    </w:p>
    <w:p w14:paraId="6A5500D1" w14:textId="77777777" w:rsidR="008C67DB" w:rsidRPr="00972739" w:rsidRDefault="008C67DB" w:rsidP="008C67DB">
      <w:pPr>
        <w:pStyle w:val="Listaszerbekezds"/>
        <w:numPr>
          <w:ilvl w:val="0"/>
          <w:numId w:val="7"/>
        </w:numPr>
        <w:rPr>
          <w:rFonts w:asciiTheme="majorHAnsi" w:hAnsiTheme="majorHAnsi" w:cstheme="majorHAnsi"/>
          <w:b/>
          <w:bCs/>
          <w:lang w:val="hu-HU"/>
        </w:rPr>
      </w:pPr>
      <w:r w:rsidRPr="00972739">
        <w:rPr>
          <w:rFonts w:asciiTheme="majorHAnsi" w:hAnsiTheme="majorHAnsi" w:cstheme="majorHAnsi"/>
          <w:b/>
          <w:bCs/>
          <w:lang w:val="hu-HU"/>
        </w:rPr>
        <w:t>Elvárt hasznok</w:t>
      </w:r>
    </w:p>
    <w:p w14:paraId="5A0D5413" w14:textId="77777777" w:rsidR="008C67DB" w:rsidRDefault="008C67DB" w:rsidP="008C67DB">
      <w:pPr>
        <w:spacing w:before="120"/>
        <w:ind w:left="357" w:firstLine="357"/>
        <w:jc w:val="both"/>
        <w:rPr>
          <w:rFonts w:asciiTheme="majorHAnsi" w:hAnsiTheme="majorHAnsi" w:cstheme="majorBidi"/>
          <w:lang w:val="hu-HU"/>
        </w:rPr>
      </w:pPr>
      <w:r w:rsidRPr="53A86E8B">
        <w:rPr>
          <w:rFonts w:asciiTheme="majorHAnsi" w:hAnsiTheme="majorHAnsi" w:cstheme="majorBidi"/>
          <w:lang w:val="hu-HU"/>
        </w:rPr>
        <w:t xml:space="preserve">A projektcsapat szemszögéből nézve a féléves feladat elkészítése során betekintést nyerhetünk egy komplex szoftverrendszer fejlesztésének munkafolyamataiba, megalapozva ezzel későbbi, a szakterületünkön végzett munkánkat. Az általunk választott téma, illetve maga a feladat lehetőséget biztosít olyan </w:t>
      </w:r>
      <w:r w:rsidRPr="190D231D">
        <w:rPr>
          <w:rFonts w:asciiTheme="majorHAnsi" w:hAnsiTheme="majorHAnsi" w:cstheme="majorBidi"/>
          <w:lang w:val="hu-HU"/>
        </w:rPr>
        <w:t xml:space="preserve">technológiai </w:t>
      </w:r>
      <w:r w:rsidRPr="10AE6F28">
        <w:rPr>
          <w:rFonts w:asciiTheme="majorHAnsi" w:hAnsiTheme="majorHAnsi" w:cstheme="majorBidi"/>
          <w:lang w:val="hu-HU"/>
        </w:rPr>
        <w:t>megvalósítások</w:t>
      </w:r>
      <w:r w:rsidRPr="53A86E8B">
        <w:rPr>
          <w:rFonts w:asciiTheme="majorHAnsi" w:hAnsiTheme="majorHAnsi" w:cstheme="majorBidi"/>
          <w:lang w:val="hu-HU"/>
        </w:rPr>
        <w:t xml:space="preserve"> (</w:t>
      </w:r>
      <w:r>
        <w:rPr>
          <w:rFonts w:asciiTheme="majorHAnsi" w:hAnsiTheme="majorHAnsi" w:cstheme="majorBidi"/>
          <w:lang w:val="hu-HU"/>
        </w:rPr>
        <w:t xml:space="preserve">pl. </w:t>
      </w:r>
      <w:r w:rsidRPr="53A86E8B">
        <w:rPr>
          <w:rFonts w:asciiTheme="majorHAnsi" w:hAnsiTheme="majorHAnsi" w:cstheme="majorBidi"/>
          <w:lang w:val="hu-HU"/>
        </w:rPr>
        <w:t xml:space="preserve">gépi látás) mélyebb elsajátításában, amelyekre egyetemi keretek között csak korlátozottan, vagy nincsen lehetőség. Az együtt végzett feladat révén jelentősen javulhat a kommunikációs készségünk, illetve a csapatmunkában való aktív közreműködésnek köszönhetően szert tehetünk különböző </w:t>
      </w:r>
      <w:proofErr w:type="spellStart"/>
      <w:r w:rsidRPr="53A86E8B">
        <w:rPr>
          <w:rFonts w:asciiTheme="majorHAnsi" w:hAnsiTheme="majorHAnsi" w:cstheme="majorBidi"/>
          <w:lang w:val="hu-HU"/>
        </w:rPr>
        <w:t>soft</w:t>
      </w:r>
      <w:proofErr w:type="spellEnd"/>
      <w:r w:rsidRPr="53A86E8B">
        <w:rPr>
          <w:rFonts w:asciiTheme="majorHAnsi" w:hAnsiTheme="majorHAnsi" w:cstheme="majorBidi"/>
          <w:lang w:val="hu-HU"/>
        </w:rPr>
        <w:t xml:space="preserve"> </w:t>
      </w:r>
      <w:proofErr w:type="spellStart"/>
      <w:r w:rsidRPr="53A86E8B">
        <w:rPr>
          <w:rFonts w:asciiTheme="majorHAnsi" w:hAnsiTheme="majorHAnsi" w:cstheme="majorBidi"/>
          <w:lang w:val="hu-HU"/>
        </w:rPr>
        <w:t>skill-ekre</w:t>
      </w:r>
      <w:proofErr w:type="spellEnd"/>
      <w:r w:rsidRPr="53A86E8B">
        <w:rPr>
          <w:rFonts w:asciiTheme="majorHAnsi" w:hAnsiTheme="majorHAnsi" w:cstheme="majorBidi"/>
          <w:lang w:val="hu-HU"/>
        </w:rPr>
        <w:t>.</w:t>
      </w:r>
    </w:p>
    <w:p w14:paraId="4C5F4A4C" w14:textId="77777777" w:rsidR="008C67DB" w:rsidRPr="004E6489" w:rsidRDefault="008C67DB" w:rsidP="008C67DB">
      <w:pPr>
        <w:spacing w:before="120"/>
        <w:ind w:left="357" w:firstLine="351"/>
        <w:jc w:val="both"/>
        <w:rPr>
          <w:rFonts w:asciiTheme="majorHAnsi" w:hAnsiTheme="majorHAnsi" w:cstheme="majorHAnsi"/>
          <w:lang w:val="hu-HU"/>
        </w:rPr>
      </w:pPr>
      <w:r w:rsidRPr="251F0FA4">
        <w:rPr>
          <w:rFonts w:asciiTheme="majorHAnsi" w:hAnsiTheme="majorHAnsi" w:cstheme="majorBidi"/>
          <w:lang w:val="hu-HU"/>
        </w:rPr>
        <w:t>A felhasználók szempontjából lehetőség nyílik egy olyan szoftver használatára, amelynek segítségével kényelmesen lehetnek képesek Windows alapú rendszerük gesztusvezérléssel történő irányítására. Nagy segítséget jelent ez azoknak a felhasználóknak, akik valamilyen fizikai korlátozottság miatt nem képesek a hagyományos bemeneti perifériák alkalmazására, a szoftver használatával számukra is egyszerűvé és kényelmessé kívánjuk tenni a Windows alapú rendszerek kezelését, használatát.</w:t>
      </w:r>
    </w:p>
    <w:p w14:paraId="7EB226F0" w14:textId="77777777" w:rsidR="008C67DB" w:rsidRDefault="008C67DB" w:rsidP="008C67DB">
      <w:pPr>
        <w:pStyle w:val="Listaszerbekezds"/>
        <w:numPr>
          <w:ilvl w:val="0"/>
          <w:numId w:val="7"/>
        </w:numPr>
        <w:spacing w:before="240" w:after="240"/>
        <w:ind w:left="714" w:hanging="357"/>
        <w:rPr>
          <w:rFonts w:asciiTheme="majorHAnsi" w:hAnsiTheme="majorHAnsi" w:cstheme="majorBidi"/>
          <w:b/>
          <w:bCs/>
          <w:lang w:val="hu-HU"/>
        </w:rPr>
      </w:pPr>
      <w:r w:rsidRPr="251F0FA4">
        <w:rPr>
          <w:rFonts w:asciiTheme="majorHAnsi" w:hAnsiTheme="majorHAnsi" w:cstheme="majorBidi"/>
          <w:b/>
          <w:bCs/>
          <w:lang w:val="hu-HU"/>
        </w:rPr>
        <w:lastRenderedPageBreak/>
        <w:t>Projektszervezet</w:t>
      </w:r>
    </w:p>
    <w:tbl>
      <w:tblPr>
        <w:tblStyle w:val="Rcsostblzat"/>
        <w:tblW w:w="0" w:type="auto"/>
        <w:tblInd w:w="357" w:type="dxa"/>
        <w:tblLook w:val="04A0" w:firstRow="1" w:lastRow="0" w:firstColumn="1" w:lastColumn="0" w:noHBand="0" w:noVBand="1"/>
      </w:tblPr>
      <w:tblGrid>
        <w:gridCol w:w="4358"/>
        <w:gridCol w:w="4347"/>
      </w:tblGrid>
      <w:tr w:rsidR="008C67DB" w14:paraId="11D7C4DE" w14:textId="77777777" w:rsidTr="007F05EA">
        <w:trPr>
          <w:trHeight w:val="300"/>
        </w:trPr>
        <w:tc>
          <w:tcPr>
            <w:tcW w:w="4358" w:type="dxa"/>
          </w:tcPr>
          <w:p w14:paraId="138CC385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b/>
                <w:bCs/>
                <w:lang w:val="hu-HU"/>
              </w:rPr>
            </w:pPr>
            <w:r w:rsidRPr="251F0FA4">
              <w:rPr>
                <w:rFonts w:asciiTheme="majorHAnsi" w:hAnsiTheme="majorHAnsi" w:cstheme="majorBidi"/>
                <w:b/>
                <w:bCs/>
                <w:lang w:val="hu-HU"/>
              </w:rPr>
              <w:t>Feladat</w:t>
            </w:r>
          </w:p>
        </w:tc>
        <w:tc>
          <w:tcPr>
            <w:tcW w:w="4347" w:type="dxa"/>
          </w:tcPr>
          <w:p w14:paraId="1A358263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b/>
                <w:bCs/>
                <w:lang w:val="hu-HU"/>
              </w:rPr>
            </w:pPr>
            <w:r w:rsidRPr="251F0FA4">
              <w:rPr>
                <w:rFonts w:asciiTheme="majorHAnsi" w:hAnsiTheme="majorHAnsi" w:cstheme="majorBidi"/>
                <w:b/>
                <w:bCs/>
                <w:lang w:val="hu-HU"/>
              </w:rPr>
              <w:t>Résztvevő(k)</w:t>
            </w:r>
          </w:p>
        </w:tc>
      </w:tr>
      <w:tr w:rsidR="008C67DB" w14:paraId="60E148A8" w14:textId="77777777" w:rsidTr="007F05EA">
        <w:trPr>
          <w:trHeight w:val="300"/>
        </w:trPr>
        <w:tc>
          <w:tcPr>
            <w:tcW w:w="4358" w:type="dxa"/>
          </w:tcPr>
          <w:p w14:paraId="1DA83545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Projektvezetés</w:t>
            </w:r>
          </w:p>
        </w:tc>
        <w:tc>
          <w:tcPr>
            <w:tcW w:w="4347" w:type="dxa"/>
          </w:tcPr>
          <w:p w14:paraId="59104985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Szakál Gyula Richárd</w:t>
            </w:r>
          </w:p>
        </w:tc>
      </w:tr>
      <w:tr w:rsidR="008C67DB" w14:paraId="70F03136" w14:textId="77777777" w:rsidTr="007F05EA">
        <w:trPr>
          <w:trHeight w:val="300"/>
        </w:trPr>
        <w:tc>
          <w:tcPr>
            <w:tcW w:w="4358" w:type="dxa"/>
          </w:tcPr>
          <w:p w14:paraId="3DAD50F7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Frontend fejlesztés</w:t>
            </w:r>
          </w:p>
        </w:tc>
        <w:tc>
          <w:tcPr>
            <w:tcW w:w="4347" w:type="dxa"/>
          </w:tcPr>
          <w:p w14:paraId="3D07D7D7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Varga Balázs</w:t>
            </w:r>
          </w:p>
        </w:tc>
      </w:tr>
      <w:tr w:rsidR="008C67DB" w14:paraId="4D71E7C1" w14:textId="77777777" w:rsidTr="007F05EA">
        <w:trPr>
          <w:trHeight w:val="300"/>
        </w:trPr>
        <w:tc>
          <w:tcPr>
            <w:tcW w:w="4358" w:type="dxa"/>
          </w:tcPr>
          <w:p w14:paraId="499CEA37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Backend fejlesztés</w:t>
            </w:r>
          </w:p>
        </w:tc>
        <w:tc>
          <w:tcPr>
            <w:tcW w:w="4347" w:type="dxa"/>
          </w:tcPr>
          <w:p w14:paraId="23D214BA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proofErr w:type="spellStart"/>
            <w:r w:rsidRPr="251F0FA4">
              <w:rPr>
                <w:rFonts w:asciiTheme="majorHAnsi" w:hAnsiTheme="majorHAnsi" w:cstheme="majorBidi"/>
                <w:lang w:val="hu-HU"/>
              </w:rPr>
              <w:t>Barszcz</w:t>
            </w:r>
            <w:proofErr w:type="spellEnd"/>
            <w:r w:rsidRPr="251F0FA4">
              <w:rPr>
                <w:rFonts w:asciiTheme="majorHAnsi" w:hAnsiTheme="majorHAnsi" w:cstheme="majorBidi"/>
                <w:lang w:val="hu-HU"/>
              </w:rPr>
              <w:t xml:space="preserve"> Dániel, Szakál Gyula Richárd</w:t>
            </w:r>
          </w:p>
        </w:tc>
      </w:tr>
      <w:tr w:rsidR="008C67DB" w14:paraId="77C5AC0C" w14:textId="77777777" w:rsidTr="007F05EA">
        <w:trPr>
          <w:trHeight w:val="300"/>
        </w:trPr>
        <w:tc>
          <w:tcPr>
            <w:tcW w:w="4358" w:type="dxa"/>
          </w:tcPr>
          <w:p w14:paraId="25D4BC32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Tesztelés</w:t>
            </w:r>
          </w:p>
        </w:tc>
        <w:tc>
          <w:tcPr>
            <w:tcW w:w="4347" w:type="dxa"/>
          </w:tcPr>
          <w:p w14:paraId="6D447EE9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proofErr w:type="spellStart"/>
            <w:r w:rsidRPr="251F0FA4">
              <w:rPr>
                <w:rFonts w:asciiTheme="majorHAnsi" w:hAnsiTheme="majorHAnsi" w:cstheme="majorBidi"/>
                <w:lang w:val="hu-HU"/>
              </w:rPr>
              <w:t>Barszcz</w:t>
            </w:r>
            <w:proofErr w:type="spellEnd"/>
            <w:r w:rsidRPr="251F0FA4">
              <w:rPr>
                <w:rFonts w:asciiTheme="majorHAnsi" w:hAnsiTheme="majorHAnsi" w:cstheme="majorBidi"/>
                <w:lang w:val="hu-HU"/>
              </w:rPr>
              <w:t xml:space="preserve"> Dániel, Szakál Gyula Richárd, </w:t>
            </w:r>
            <w:r>
              <w:br/>
            </w:r>
            <w:r w:rsidRPr="251F0FA4">
              <w:rPr>
                <w:rFonts w:asciiTheme="majorHAnsi" w:hAnsiTheme="majorHAnsi" w:cstheme="majorBidi"/>
                <w:lang w:val="hu-HU"/>
              </w:rPr>
              <w:t>Varga Balázs</w:t>
            </w:r>
          </w:p>
        </w:tc>
      </w:tr>
      <w:tr w:rsidR="008C67DB" w14:paraId="294374B3" w14:textId="77777777" w:rsidTr="007F05EA">
        <w:trPr>
          <w:trHeight w:val="300"/>
        </w:trPr>
        <w:tc>
          <w:tcPr>
            <w:tcW w:w="4358" w:type="dxa"/>
          </w:tcPr>
          <w:p w14:paraId="75664EDA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Dokumentáció elkészítése</w:t>
            </w:r>
          </w:p>
        </w:tc>
        <w:tc>
          <w:tcPr>
            <w:tcW w:w="4347" w:type="dxa"/>
          </w:tcPr>
          <w:p w14:paraId="70EC0331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proofErr w:type="spellStart"/>
            <w:r w:rsidRPr="251F0FA4">
              <w:rPr>
                <w:rFonts w:asciiTheme="majorHAnsi" w:hAnsiTheme="majorHAnsi" w:cstheme="majorBidi"/>
                <w:lang w:val="hu-HU"/>
              </w:rPr>
              <w:t>Barszcz</w:t>
            </w:r>
            <w:proofErr w:type="spellEnd"/>
            <w:r w:rsidRPr="251F0FA4">
              <w:rPr>
                <w:rFonts w:asciiTheme="majorHAnsi" w:hAnsiTheme="majorHAnsi" w:cstheme="majorBidi"/>
                <w:lang w:val="hu-HU"/>
              </w:rPr>
              <w:t xml:space="preserve"> Dániel, Szakál Gyula Richárd, </w:t>
            </w:r>
            <w:r>
              <w:br/>
            </w:r>
            <w:r w:rsidRPr="251F0FA4">
              <w:rPr>
                <w:rFonts w:asciiTheme="majorHAnsi" w:hAnsiTheme="majorHAnsi" w:cstheme="majorBidi"/>
                <w:lang w:val="hu-HU"/>
              </w:rPr>
              <w:t>Varga Balázs</w:t>
            </w:r>
          </w:p>
        </w:tc>
      </w:tr>
      <w:tr w:rsidR="008C67DB" w14:paraId="45F867EC" w14:textId="77777777" w:rsidTr="007F05EA">
        <w:trPr>
          <w:trHeight w:val="300"/>
        </w:trPr>
        <w:tc>
          <w:tcPr>
            <w:tcW w:w="4358" w:type="dxa"/>
          </w:tcPr>
          <w:p w14:paraId="1BE0C149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Prezentáció elkészítése</w:t>
            </w:r>
          </w:p>
        </w:tc>
        <w:tc>
          <w:tcPr>
            <w:tcW w:w="4347" w:type="dxa"/>
          </w:tcPr>
          <w:p w14:paraId="1863C139" w14:textId="77777777" w:rsidR="008C67DB" w:rsidRDefault="008C67DB" w:rsidP="007F05EA">
            <w:pPr>
              <w:spacing w:before="120" w:after="240"/>
              <w:jc w:val="center"/>
              <w:rPr>
                <w:rFonts w:asciiTheme="majorHAnsi" w:hAnsiTheme="majorHAnsi" w:cstheme="majorBidi"/>
                <w:lang w:val="hu-HU"/>
              </w:rPr>
            </w:pPr>
            <w:r w:rsidRPr="251F0FA4">
              <w:rPr>
                <w:rFonts w:asciiTheme="majorHAnsi" w:hAnsiTheme="majorHAnsi" w:cstheme="majorBidi"/>
                <w:lang w:val="hu-HU"/>
              </w:rPr>
              <w:t>Varga Balázs</w:t>
            </w:r>
          </w:p>
        </w:tc>
      </w:tr>
    </w:tbl>
    <w:p w14:paraId="65B795C2" w14:textId="77777777" w:rsidR="008C67DB" w:rsidRDefault="008C67DB" w:rsidP="008C67DB">
      <w:pPr>
        <w:spacing w:before="120"/>
        <w:rPr>
          <w:rFonts w:asciiTheme="majorHAnsi" w:hAnsiTheme="majorHAnsi" w:cstheme="majorBidi"/>
          <w:lang w:val="hu-HU"/>
        </w:rPr>
      </w:pPr>
    </w:p>
    <w:p w14:paraId="4EF92930" w14:textId="77777777" w:rsidR="008C67DB" w:rsidRDefault="008C67DB" w:rsidP="008C67DB">
      <w:pPr>
        <w:spacing w:before="120"/>
      </w:pPr>
      <w:r w:rsidRPr="251F0FA4">
        <w:rPr>
          <w:rFonts w:asciiTheme="majorHAnsi" w:hAnsiTheme="majorHAnsi" w:cstheme="majorBidi"/>
          <w:lang w:val="hu-HU"/>
        </w:rPr>
        <w:t>--------------------------------------------------------------------------------------------------------------------------</w:t>
      </w:r>
    </w:p>
    <w:p w14:paraId="47ADFDFD" w14:textId="77777777" w:rsidR="008C67DB" w:rsidRDefault="008C67DB" w:rsidP="008C67DB">
      <w:pPr>
        <w:spacing w:before="120"/>
        <w:jc w:val="both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Ötlet</w:t>
      </w:r>
    </w:p>
    <w:p w14:paraId="78F5ADCC" w14:textId="77777777" w:rsidR="008C67DB" w:rsidRDefault="008C67DB" w:rsidP="008C67DB">
      <w:pPr>
        <w:spacing w:before="120"/>
        <w:ind w:firstLine="708"/>
        <w:jc w:val="both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Az ötlet főként a mesterséges intelligencia és a gépi látás, illetve tanulás iránti érdeklődésből alakult ki. Csapatunk tagjai számára a gépi látás által lehetővé tett objektum felismerés kifejezetten hasznosnak bizonyult már korábbi tanulmányaink során is.</w:t>
      </w:r>
      <w:r>
        <w:tab/>
      </w:r>
      <w:r w:rsidRPr="4BD52F6E">
        <w:rPr>
          <w:rFonts w:asciiTheme="majorHAnsi" w:hAnsiTheme="majorHAnsi" w:cstheme="majorBidi"/>
          <w:lang w:val="hu-HU"/>
        </w:rPr>
        <w:t xml:space="preserve">A múltbeli projektekből és azok sikerességéből, valamint tapasztalataiból kiindulva döntöttünk amellett, hogy ezt a témát fogjuk választani. </w:t>
      </w:r>
    </w:p>
    <w:p w14:paraId="0419519E" w14:textId="77777777" w:rsidR="008C67DB" w:rsidRDefault="008C67DB" w:rsidP="008C67DB">
      <w:pPr>
        <w:spacing w:before="120"/>
        <w:jc w:val="both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Motiváció</w:t>
      </w:r>
    </w:p>
    <w:p w14:paraId="5A5CBA18" w14:textId="77777777" w:rsidR="008C67DB" w:rsidRDefault="008C67DB" w:rsidP="008C67DB">
      <w:pPr>
        <w:spacing w:before="120" w:line="259" w:lineRule="auto"/>
        <w:ind w:firstLine="708"/>
        <w:jc w:val="both"/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 xml:space="preserve">A projektfeladat témájának konkretizálása során figyelembe vettük azt, hogy bizonyos személyek valamilyen betegség vagy éppen a munkakörnyezet miatt nem képesek használni egy számítógép hagyományos kezelőszerveit, az egeret és a billentyűzetet. Ennek a problémának a megoldására szeretnénk egy olyan szoftvert fejleszteni a Projektmunka II. c. tárgy keretein belül, amellyel a felhasználó gépi látással támogatott gesztusvezérlés segítségével lehet képes egy Windows-os rendszer vezérlésére, irányítására. A cél tulajdonképpen tehát az, hogy a szoftver használója képes legyen kézmozdulatokkal irányítani a számítógépét és ne kelljen a számára problémát, megerőltetést jelentő bemeneti perifériákat használni. Mindezt megtámogatnánk egy használatot segítő grafikus alkalmazással, amely kvázi egyfajta vezérlőpultként szolgálná a felhasználó érdekeit. A </w:t>
      </w:r>
      <w:proofErr w:type="spellStart"/>
      <w:r w:rsidRPr="4BD52F6E">
        <w:rPr>
          <w:rFonts w:asciiTheme="majorHAnsi" w:hAnsiTheme="majorHAnsi" w:cstheme="majorBidi"/>
          <w:lang w:val="hu-HU"/>
        </w:rPr>
        <w:t>user</w:t>
      </w:r>
      <w:proofErr w:type="spellEnd"/>
      <w:r w:rsidRPr="4BD52F6E">
        <w:rPr>
          <w:rFonts w:asciiTheme="majorHAnsi" w:hAnsiTheme="majorHAnsi" w:cstheme="majorBidi"/>
          <w:lang w:val="hu-HU"/>
        </w:rPr>
        <w:t xml:space="preserve"> itt tudja majd beállítani, hogy az egyes kézmozdulatokkal, gesztusokkal milyen utasítást kíván kiadni, majd pedig elvégeztetni.</w:t>
      </w:r>
    </w:p>
    <w:p w14:paraId="325BFE31" w14:textId="77777777" w:rsidR="008C67DB" w:rsidRDefault="008C67DB" w:rsidP="008C67DB">
      <w:pPr>
        <w:spacing w:before="120" w:line="259" w:lineRule="auto"/>
        <w:ind w:firstLine="708"/>
        <w:jc w:val="both"/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lang w:val="hu-HU"/>
        </w:rPr>
        <w:t>Saját szemszögünkből tekintve a fő motiváció pedig az, hogy el tudjunk még jobban mélyülni a mesterséges intelligencia és a gépi látás által nyújtott lehetőségek nagyon tág halmazában, valamint közösen megtapasztaljuk egy komplex szoftverrendszer tervezési és fejlesztési munkafeladatait.</w:t>
      </w:r>
    </w:p>
    <w:p w14:paraId="0E335E9E" w14:textId="77777777" w:rsidR="008C67DB" w:rsidRDefault="008C67DB" w:rsidP="008C67DB">
      <w:pPr>
        <w:spacing w:before="120"/>
        <w:jc w:val="both"/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lang w:val="hu-HU"/>
        </w:rPr>
        <w:lastRenderedPageBreak/>
        <w:t>RACI mátrix</w:t>
      </w:r>
    </w:p>
    <w:tbl>
      <w:tblPr>
        <w:tblStyle w:val="Rcsostblzat"/>
        <w:tblW w:w="0" w:type="auto"/>
        <w:tblInd w:w="3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475"/>
        <w:gridCol w:w="1292"/>
        <w:gridCol w:w="1372"/>
        <w:gridCol w:w="1295"/>
      </w:tblGrid>
      <w:tr w:rsidR="008C67DB" w14:paraId="4EEADD15" w14:textId="77777777" w:rsidTr="007F05EA">
        <w:trPr>
          <w:trHeight w:val="465"/>
        </w:trPr>
        <w:tc>
          <w:tcPr>
            <w:tcW w:w="2475" w:type="dxa"/>
          </w:tcPr>
          <w:p w14:paraId="63C18B71" w14:textId="77777777" w:rsidR="008C67DB" w:rsidRDefault="008C67DB" w:rsidP="007F05EA">
            <w:pPr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Tevékenységek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Nevek</w:t>
            </w:r>
            <w:proofErr w:type="spellEnd"/>
          </w:p>
        </w:tc>
        <w:tc>
          <w:tcPr>
            <w:tcW w:w="1292" w:type="dxa"/>
          </w:tcPr>
          <w:p w14:paraId="130F6929" w14:textId="77777777" w:rsidR="008C67DB" w:rsidRDefault="008C67DB" w:rsidP="007F05EA">
            <w:pPr>
              <w:spacing w:line="259" w:lineRule="auto"/>
              <w:ind w:left="227" w:right="179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Szakál Gyula Richárd</w:t>
            </w:r>
          </w:p>
        </w:tc>
        <w:tc>
          <w:tcPr>
            <w:tcW w:w="1372" w:type="dxa"/>
          </w:tcPr>
          <w:p w14:paraId="51420E14" w14:textId="77777777" w:rsidR="008C67DB" w:rsidRDefault="008C67DB" w:rsidP="007F05EA">
            <w:pPr>
              <w:spacing w:line="259" w:lineRule="auto"/>
              <w:ind w:left="142" w:right="101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Barszcz Dániel</w:t>
            </w:r>
          </w:p>
        </w:tc>
        <w:tc>
          <w:tcPr>
            <w:tcW w:w="1295" w:type="dxa"/>
          </w:tcPr>
          <w:p w14:paraId="6E22FA57" w14:textId="77777777" w:rsidR="008C67DB" w:rsidRDefault="008C67DB" w:rsidP="007F05EA">
            <w:pPr>
              <w:ind w:left="218" w:right="174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Varga </w:t>
            </w:r>
            <w:r>
              <w:br/>
            </w: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Balázs</w:t>
            </w:r>
          </w:p>
        </w:tc>
      </w:tr>
      <w:tr w:rsidR="008C67DB" w14:paraId="2AB1E90D" w14:textId="77777777" w:rsidTr="007F05EA">
        <w:trPr>
          <w:trHeight w:val="465"/>
        </w:trPr>
        <w:tc>
          <w:tcPr>
            <w:tcW w:w="2475" w:type="dxa"/>
          </w:tcPr>
          <w:p w14:paraId="233043AD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Frontend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fejlesztés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grafikus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felhasználói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felület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tervezése</w:t>
            </w:r>
            <w:proofErr w:type="spellEnd"/>
          </w:p>
        </w:tc>
        <w:tc>
          <w:tcPr>
            <w:tcW w:w="1292" w:type="dxa"/>
          </w:tcPr>
          <w:p w14:paraId="0DA0FD8C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J,B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,I</w:t>
            </w:r>
          </w:p>
        </w:tc>
        <w:tc>
          <w:tcPr>
            <w:tcW w:w="1372" w:type="dxa"/>
          </w:tcPr>
          <w:p w14:paraId="742B9216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B,I</w:t>
            </w:r>
            <w:proofErr w:type="gramEnd"/>
          </w:p>
        </w:tc>
        <w:tc>
          <w:tcPr>
            <w:tcW w:w="1295" w:type="dxa"/>
          </w:tcPr>
          <w:p w14:paraId="469058F7" w14:textId="77777777" w:rsidR="008C67DB" w:rsidRDefault="008C67DB" w:rsidP="007F05E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,I</w:t>
            </w:r>
          </w:p>
        </w:tc>
      </w:tr>
      <w:tr w:rsidR="008C67DB" w14:paraId="3FEDD8D8" w14:textId="77777777" w:rsidTr="007F05EA">
        <w:trPr>
          <w:trHeight w:val="465"/>
        </w:trPr>
        <w:tc>
          <w:tcPr>
            <w:tcW w:w="2475" w:type="dxa"/>
          </w:tcPr>
          <w:p w14:paraId="06467217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Backend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fejlesztés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és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AI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megoldások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alkalmazása</w:t>
            </w:r>
            <w:proofErr w:type="spellEnd"/>
          </w:p>
        </w:tc>
        <w:tc>
          <w:tcPr>
            <w:tcW w:w="1292" w:type="dxa"/>
          </w:tcPr>
          <w:p w14:paraId="57939214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5357EC2C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,I</w:t>
            </w:r>
          </w:p>
        </w:tc>
        <w:tc>
          <w:tcPr>
            <w:tcW w:w="1295" w:type="dxa"/>
          </w:tcPr>
          <w:p w14:paraId="6F0C24D4" w14:textId="77777777" w:rsidR="008C67DB" w:rsidRDefault="008C67DB" w:rsidP="007F05E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B,I</w:t>
            </w:r>
            <w:proofErr w:type="gramEnd"/>
          </w:p>
        </w:tc>
      </w:tr>
      <w:tr w:rsidR="008C67DB" w14:paraId="37658E0E" w14:textId="77777777" w:rsidTr="007F05EA">
        <w:trPr>
          <w:trHeight w:val="465"/>
        </w:trPr>
        <w:tc>
          <w:tcPr>
            <w:tcW w:w="2475" w:type="dxa"/>
          </w:tcPr>
          <w:p w14:paraId="22A4ABD0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Tesztek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írása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és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tesztelés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elvégzése</w:t>
            </w:r>
            <w:proofErr w:type="spellEnd"/>
          </w:p>
        </w:tc>
        <w:tc>
          <w:tcPr>
            <w:tcW w:w="1292" w:type="dxa"/>
          </w:tcPr>
          <w:p w14:paraId="22602022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5CBD7C76" w14:textId="77777777" w:rsidR="008C67DB" w:rsidRDefault="008C67DB" w:rsidP="007F05EA">
            <w:pPr>
              <w:spacing w:line="259" w:lineRule="auto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,I</w:t>
            </w:r>
          </w:p>
        </w:tc>
        <w:tc>
          <w:tcPr>
            <w:tcW w:w="1295" w:type="dxa"/>
          </w:tcPr>
          <w:p w14:paraId="6C5C98FA" w14:textId="77777777" w:rsidR="008C67DB" w:rsidRDefault="008C67DB" w:rsidP="007F05EA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,I</w:t>
            </w:r>
          </w:p>
        </w:tc>
      </w:tr>
      <w:tr w:rsidR="008C67DB" w14:paraId="65F93E18" w14:textId="77777777" w:rsidTr="007F05EA">
        <w:trPr>
          <w:trHeight w:val="450"/>
        </w:trPr>
        <w:tc>
          <w:tcPr>
            <w:tcW w:w="2475" w:type="dxa"/>
          </w:tcPr>
          <w:p w14:paraId="4E0783D4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Adminisztráció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dokumentáció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kezelése</w:t>
            </w:r>
            <w:proofErr w:type="spellEnd"/>
          </w:p>
        </w:tc>
        <w:tc>
          <w:tcPr>
            <w:tcW w:w="1292" w:type="dxa"/>
          </w:tcPr>
          <w:p w14:paraId="11594691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28F4E764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,I</w:t>
            </w:r>
          </w:p>
        </w:tc>
        <w:tc>
          <w:tcPr>
            <w:tcW w:w="1295" w:type="dxa"/>
          </w:tcPr>
          <w:p w14:paraId="565DC271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,I</w:t>
            </w:r>
          </w:p>
        </w:tc>
      </w:tr>
      <w:tr w:rsidR="008C67DB" w14:paraId="13A59813" w14:textId="77777777" w:rsidTr="007F05EA">
        <w:trPr>
          <w:trHeight w:val="450"/>
        </w:trPr>
        <w:tc>
          <w:tcPr>
            <w:tcW w:w="2475" w:type="dxa"/>
          </w:tcPr>
          <w:p w14:paraId="25CFFEC7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Kapcsolattartás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az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oktatóval</w:t>
            </w:r>
            <w:proofErr w:type="spellEnd"/>
          </w:p>
        </w:tc>
        <w:tc>
          <w:tcPr>
            <w:tcW w:w="1292" w:type="dxa"/>
          </w:tcPr>
          <w:p w14:paraId="376DECE3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0F259D14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B,I</w:t>
            </w:r>
            <w:proofErr w:type="gramEnd"/>
          </w:p>
        </w:tc>
        <w:tc>
          <w:tcPr>
            <w:tcW w:w="1295" w:type="dxa"/>
          </w:tcPr>
          <w:p w14:paraId="3107CF39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B,I</w:t>
            </w:r>
            <w:proofErr w:type="gramEnd"/>
          </w:p>
        </w:tc>
      </w:tr>
      <w:tr w:rsidR="008C67DB" w14:paraId="30E7E5F6" w14:textId="77777777" w:rsidTr="007F05EA">
        <w:trPr>
          <w:trHeight w:val="450"/>
        </w:trPr>
        <w:tc>
          <w:tcPr>
            <w:tcW w:w="2475" w:type="dxa"/>
          </w:tcPr>
          <w:p w14:paraId="52C7C6A0" w14:textId="77777777" w:rsidR="008C67DB" w:rsidRDefault="008C67DB" w:rsidP="007F05EA">
            <w:pPr>
              <w:spacing w:line="274" w:lineRule="auto"/>
              <w:ind w:left="114"/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Projekt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menedzselése</w:t>
            </w:r>
            <w:proofErr w:type="spellEnd"/>
          </w:p>
        </w:tc>
        <w:tc>
          <w:tcPr>
            <w:tcW w:w="1292" w:type="dxa"/>
          </w:tcPr>
          <w:p w14:paraId="551BCB08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2648C2C1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B,I</w:t>
            </w:r>
            <w:proofErr w:type="gramEnd"/>
          </w:p>
        </w:tc>
        <w:tc>
          <w:tcPr>
            <w:tcW w:w="1295" w:type="dxa"/>
          </w:tcPr>
          <w:p w14:paraId="50643F94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B,I</w:t>
            </w:r>
            <w:proofErr w:type="gramEnd"/>
          </w:p>
        </w:tc>
      </w:tr>
      <w:tr w:rsidR="008C67DB" w14:paraId="3BEFC64D" w14:textId="77777777" w:rsidTr="007F05EA">
        <w:trPr>
          <w:trHeight w:val="465"/>
        </w:trPr>
        <w:tc>
          <w:tcPr>
            <w:tcW w:w="2475" w:type="dxa"/>
          </w:tcPr>
          <w:p w14:paraId="4B6DD600" w14:textId="77777777" w:rsidR="008C67DB" w:rsidRDefault="008C67DB" w:rsidP="007F05EA">
            <w:pPr>
              <w:spacing w:line="274" w:lineRule="auto"/>
              <w:ind w:left="114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Projektfeladat</w:t>
            </w:r>
            <w:proofErr w:type="spell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0"/>
                <w:szCs w:val="20"/>
              </w:rPr>
              <w:t>védése</w:t>
            </w:r>
            <w:proofErr w:type="spellEnd"/>
          </w:p>
        </w:tc>
        <w:tc>
          <w:tcPr>
            <w:tcW w:w="1292" w:type="dxa"/>
          </w:tcPr>
          <w:p w14:paraId="4FB78A5A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V,J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,B,I</w:t>
            </w:r>
          </w:p>
        </w:tc>
        <w:tc>
          <w:tcPr>
            <w:tcW w:w="1372" w:type="dxa"/>
          </w:tcPr>
          <w:p w14:paraId="4F437C0E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,I</w:t>
            </w:r>
          </w:p>
        </w:tc>
        <w:tc>
          <w:tcPr>
            <w:tcW w:w="1295" w:type="dxa"/>
          </w:tcPr>
          <w:p w14:paraId="6AFB0B5C" w14:textId="77777777" w:rsidR="008C67DB" w:rsidRDefault="008C67DB" w:rsidP="007F05EA">
            <w:pPr>
              <w:spacing w:before="120" w:after="120"/>
              <w:jc w:val="center"/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</w:pPr>
            <w:proofErr w:type="gramStart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V,B</w:t>
            </w:r>
            <w:proofErr w:type="gramEnd"/>
            <w:r w:rsidRPr="4BD52F6E">
              <w:rPr>
                <w:rFonts w:asciiTheme="minorHAnsi" w:eastAsiaTheme="minorEastAsia" w:hAnsiTheme="minorHAnsi" w:cstheme="minorBidi"/>
                <w:b/>
                <w:bCs/>
                <w:color w:val="00000A"/>
                <w:sz w:val="20"/>
                <w:szCs w:val="20"/>
              </w:rPr>
              <w:t>,I</w:t>
            </w:r>
          </w:p>
        </w:tc>
      </w:tr>
    </w:tbl>
    <w:p w14:paraId="789757CE" w14:textId="77777777" w:rsidR="008C67DB" w:rsidRDefault="008C67DB" w:rsidP="008C67DB">
      <w:pPr>
        <w:spacing w:before="120"/>
        <w:jc w:val="both"/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b/>
          <w:bCs/>
          <w:lang w:val="hu-HU"/>
        </w:rPr>
        <w:br w:type="page"/>
      </w:r>
      <w:r w:rsidRPr="251F0FA4">
        <w:rPr>
          <w:rFonts w:asciiTheme="majorHAnsi" w:hAnsiTheme="majorHAnsi" w:cstheme="majorBidi"/>
          <w:b/>
          <w:bCs/>
          <w:lang w:val="hu-HU"/>
        </w:rPr>
        <w:lastRenderedPageBreak/>
        <w:t>Specifikációk:</w:t>
      </w:r>
    </w:p>
    <w:p w14:paraId="61105FE3" w14:textId="77777777" w:rsidR="008C67DB" w:rsidRDefault="008C67DB" w:rsidP="008C67DB">
      <w:pPr>
        <w:pStyle w:val="Listaszerbekezds"/>
        <w:numPr>
          <w:ilvl w:val="0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Kompatibilitási követelmény specifikációk:</w:t>
      </w:r>
    </w:p>
    <w:p w14:paraId="4C3B7097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A tervezett szoftver elsősorban Windows alapú rendszerekre épül</w:t>
      </w:r>
    </w:p>
    <w:p w14:paraId="1F5B24A1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A szoftver használatához szükséges egy webkamera vagy egy mobiltelefon használata</w:t>
      </w:r>
    </w:p>
    <w:p w14:paraId="0698EAD1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b/>
          <w:bCs/>
          <w:lang w:val="hu-HU"/>
        </w:rPr>
      </w:pPr>
      <w:r w:rsidRPr="251F0FA4">
        <w:rPr>
          <w:rFonts w:asciiTheme="majorHAnsi" w:hAnsiTheme="majorHAnsi" w:cstheme="majorBidi"/>
          <w:lang w:val="hu-HU"/>
        </w:rPr>
        <w:t xml:space="preserve">Erősebb számítógép szükséges </w:t>
      </w:r>
    </w:p>
    <w:p w14:paraId="3374FB7D" w14:textId="77777777" w:rsidR="008C67DB" w:rsidRDefault="008C67DB" w:rsidP="008C67DB">
      <w:pPr>
        <w:pStyle w:val="Listaszerbekezds"/>
        <w:numPr>
          <w:ilvl w:val="0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 xml:space="preserve">Funkcionális követelmények specifikációi:  </w:t>
      </w:r>
    </w:p>
    <w:p w14:paraId="29E0C0A7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lang w:val="hu-HU"/>
        </w:rPr>
        <w:t>Gesztusokkal történő vezérlése egy számítógépnek - több lehetőség (</w:t>
      </w:r>
      <w:proofErr w:type="spellStart"/>
      <w:r w:rsidRPr="251F0FA4">
        <w:rPr>
          <w:rFonts w:asciiTheme="majorHAnsi" w:hAnsiTheme="majorHAnsi" w:cstheme="majorBidi"/>
          <w:lang w:val="hu-HU"/>
        </w:rPr>
        <w:t>use</w:t>
      </w:r>
      <w:proofErr w:type="spellEnd"/>
      <w:r w:rsidRPr="251F0FA4">
        <w:rPr>
          <w:rFonts w:asciiTheme="majorHAnsi" w:hAnsiTheme="majorHAnsi" w:cstheme="majorBidi"/>
          <w:lang w:val="hu-HU"/>
        </w:rPr>
        <w:t xml:space="preserve"> </w:t>
      </w:r>
      <w:proofErr w:type="spellStart"/>
      <w:r w:rsidRPr="251F0FA4">
        <w:rPr>
          <w:rFonts w:asciiTheme="majorHAnsi" w:hAnsiTheme="majorHAnsi" w:cstheme="majorBidi"/>
          <w:lang w:val="hu-HU"/>
        </w:rPr>
        <w:t>case</w:t>
      </w:r>
      <w:proofErr w:type="spellEnd"/>
      <w:r w:rsidRPr="251F0FA4">
        <w:rPr>
          <w:rFonts w:asciiTheme="majorHAnsi" w:hAnsiTheme="majorHAnsi" w:cstheme="majorBidi"/>
          <w:lang w:val="hu-HU"/>
        </w:rPr>
        <w:t xml:space="preserve"> diagram majd lesz)</w:t>
      </w:r>
    </w:p>
    <w:p w14:paraId="2E4BA322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Tetszőleges billentyű(k) hozzárendelése a mozdulatokhoz</w:t>
      </w:r>
    </w:p>
    <w:p w14:paraId="26BE0860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Kép bemeneti forrás kiválasztására lehetőség</w:t>
      </w:r>
    </w:p>
    <w:p w14:paraId="6354071E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Új mozdulat felvételére lehetőség</w:t>
      </w:r>
    </w:p>
    <w:p w14:paraId="29A1E53D" w14:textId="77777777" w:rsidR="008C67DB" w:rsidRDefault="008C67DB" w:rsidP="008C67DB">
      <w:pPr>
        <w:pStyle w:val="Listaszerbekezds"/>
        <w:numPr>
          <w:ilvl w:val="0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Teljesítménykövetelmény specifikációk:</w:t>
      </w:r>
    </w:p>
    <w:p w14:paraId="42E418BF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Elvárt valós szintidőn belül hajtsa végre a mozdulatra a megfelelő kombinációt</w:t>
      </w:r>
    </w:p>
    <w:p w14:paraId="43962B15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lang w:val="hu-HU"/>
        </w:rPr>
        <w:t>Vélhetően nem lesz gyors az alkalmazás</w:t>
      </w:r>
    </w:p>
    <w:p w14:paraId="72FF9A58" w14:textId="77777777" w:rsidR="008C67DB" w:rsidRDefault="008C67DB" w:rsidP="008C67DB">
      <w:pPr>
        <w:pStyle w:val="Listaszerbekezds"/>
        <w:numPr>
          <w:ilvl w:val="0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Megbízhatósági követelmény specifikációi:</w:t>
      </w:r>
    </w:p>
    <w:p w14:paraId="52D11A61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4BD52F6E">
        <w:rPr>
          <w:rFonts w:asciiTheme="majorHAnsi" w:hAnsiTheme="majorHAnsi" w:cstheme="majorBidi"/>
          <w:lang w:val="hu-HU"/>
        </w:rPr>
        <w:t>MI alkalmazás fajtája miatt a hibaarány magasabb lehet egy átlagos szoftvernél, képek számának függvényében változhat</w:t>
      </w:r>
    </w:p>
    <w:p w14:paraId="3AEDD12F" w14:textId="77777777" w:rsidR="008C67DB" w:rsidRDefault="008C67DB" w:rsidP="008C67DB">
      <w:pPr>
        <w:pStyle w:val="Listaszerbekezds"/>
        <w:numPr>
          <w:ilvl w:val="1"/>
          <w:numId w:val="1"/>
        </w:numPr>
        <w:rPr>
          <w:rFonts w:asciiTheme="majorHAnsi" w:hAnsiTheme="majorHAnsi" w:cstheme="majorBidi"/>
          <w:lang w:val="hu-HU"/>
        </w:rPr>
      </w:pPr>
      <w:r w:rsidRPr="251F0FA4">
        <w:rPr>
          <w:rFonts w:asciiTheme="majorHAnsi" w:hAnsiTheme="majorHAnsi" w:cstheme="majorBidi"/>
          <w:lang w:val="hu-HU"/>
        </w:rPr>
        <w:t xml:space="preserve">Adatkezelésre vonatkozó előírások (pl. GDPR) nem nagyon </w:t>
      </w:r>
      <w:proofErr w:type="spellStart"/>
      <w:r w:rsidRPr="251F0FA4">
        <w:rPr>
          <w:rFonts w:asciiTheme="majorHAnsi" w:hAnsiTheme="majorHAnsi" w:cstheme="majorBidi"/>
          <w:lang w:val="hu-HU"/>
        </w:rPr>
        <w:t>fontosak</w:t>
      </w:r>
      <w:proofErr w:type="spellEnd"/>
      <w:r w:rsidRPr="251F0FA4">
        <w:rPr>
          <w:rFonts w:asciiTheme="majorHAnsi" w:hAnsiTheme="majorHAnsi" w:cstheme="majorBidi"/>
          <w:lang w:val="hu-HU"/>
        </w:rPr>
        <w:t>, mivel nincs szükség személyes adatok megadására</w:t>
      </w:r>
    </w:p>
    <w:p w14:paraId="4F390682" w14:textId="090BDE37" w:rsidR="21618A48" w:rsidRPr="008C67DB" w:rsidRDefault="21618A48" w:rsidP="008C67DB"/>
    <w:sectPr w:rsidR="21618A48" w:rsidRPr="008C67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106345"/>
    <w:multiLevelType w:val="hybridMultilevel"/>
    <w:tmpl w:val="10586F4E"/>
    <w:lvl w:ilvl="0" w:tplc="69369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A13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5036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A3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6F5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A5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561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560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4ECE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3D56"/>
    <w:multiLevelType w:val="hybridMultilevel"/>
    <w:tmpl w:val="3C4EF9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7052A"/>
    <w:multiLevelType w:val="hybridMultilevel"/>
    <w:tmpl w:val="9C107FA8"/>
    <w:lvl w:ilvl="0" w:tplc="040E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478A725A"/>
    <w:multiLevelType w:val="hybridMultilevel"/>
    <w:tmpl w:val="EF8EA9D2"/>
    <w:lvl w:ilvl="0" w:tplc="57DC247E">
      <w:start w:val="1"/>
      <w:numFmt w:val="bullet"/>
      <w:lvlText w:val="-"/>
      <w:lvlJc w:val="left"/>
      <w:pPr>
        <w:ind w:left="717" w:hanging="360"/>
      </w:pPr>
      <w:rPr>
        <w:rFonts w:ascii="Aptos" w:hAnsi="Aptos" w:hint="default"/>
      </w:rPr>
    </w:lvl>
    <w:lvl w:ilvl="1" w:tplc="4D08B1B2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785833FE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12ACC880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70747010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AD68FCD6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2F08D69E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2852538E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CDBC48B4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68FE248A"/>
    <w:multiLevelType w:val="hybridMultilevel"/>
    <w:tmpl w:val="6FF69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ED4BD"/>
    <w:multiLevelType w:val="hybridMultilevel"/>
    <w:tmpl w:val="89447A1A"/>
    <w:lvl w:ilvl="0" w:tplc="B4E8B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EA6D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E8E7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2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67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E3D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DC0B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F6C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224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234676">
    <w:abstractNumId w:val="5"/>
  </w:num>
  <w:num w:numId="2" w16cid:durableId="1994722533">
    <w:abstractNumId w:val="0"/>
  </w:num>
  <w:num w:numId="3" w16cid:durableId="783616706">
    <w:abstractNumId w:val="3"/>
  </w:num>
  <w:num w:numId="4" w16cid:durableId="1957640084">
    <w:abstractNumId w:val="2"/>
  </w:num>
  <w:num w:numId="5" w16cid:durableId="1254363995">
    <w:abstractNumId w:val="2"/>
  </w:num>
  <w:num w:numId="6" w16cid:durableId="697317610">
    <w:abstractNumId w:val="1"/>
  </w:num>
  <w:num w:numId="7" w16cid:durableId="14119999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BB"/>
    <w:rsid w:val="00000F11"/>
    <w:rsid w:val="00003127"/>
    <w:rsid w:val="000032A4"/>
    <w:rsid w:val="00003860"/>
    <w:rsid w:val="00005601"/>
    <w:rsid w:val="0000656B"/>
    <w:rsid w:val="00011738"/>
    <w:rsid w:val="000118C9"/>
    <w:rsid w:val="00016581"/>
    <w:rsid w:val="0002244B"/>
    <w:rsid w:val="00034260"/>
    <w:rsid w:val="0003530E"/>
    <w:rsid w:val="00035A40"/>
    <w:rsid w:val="00036400"/>
    <w:rsid w:val="00036862"/>
    <w:rsid w:val="000616EA"/>
    <w:rsid w:val="00064F8E"/>
    <w:rsid w:val="00066F5A"/>
    <w:rsid w:val="000705E8"/>
    <w:rsid w:val="00071646"/>
    <w:rsid w:val="00073391"/>
    <w:rsid w:val="00074CAC"/>
    <w:rsid w:val="00080E60"/>
    <w:rsid w:val="000A08A9"/>
    <w:rsid w:val="000A5990"/>
    <w:rsid w:val="000A5C8B"/>
    <w:rsid w:val="000B203A"/>
    <w:rsid w:val="000B4065"/>
    <w:rsid w:val="000B76EC"/>
    <w:rsid w:val="000D1D4F"/>
    <w:rsid w:val="000D4BE4"/>
    <w:rsid w:val="000D536B"/>
    <w:rsid w:val="000D56DD"/>
    <w:rsid w:val="000E081B"/>
    <w:rsid w:val="000E0ABE"/>
    <w:rsid w:val="000E65AD"/>
    <w:rsid w:val="000E7229"/>
    <w:rsid w:val="000F0FD6"/>
    <w:rsid w:val="000F3177"/>
    <w:rsid w:val="00102C3A"/>
    <w:rsid w:val="0011055C"/>
    <w:rsid w:val="00113755"/>
    <w:rsid w:val="0011461B"/>
    <w:rsid w:val="0011523F"/>
    <w:rsid w:val="00117634"/>
    <w:rsid w:val="00127764"/>
    <w:rsid w:val="00130EA0"/>
    <w:rsid w:val="001423FA"/>
    <w:rsid w:val="00145E41"/>
    <w:rsid w:val="00146091"/>
    <w:rsid w:val="001478CD"/>
    <w:rsid w:val="0015003D"/>
    <w:rsid w:val="00154E09"/>
    <w:rsid w:val="0015627D"/>
    <w:rsid w:val="00157C0B"/>
    <w:rsid w:val="0016137A"/>
    <w:rsid w:val="001616D6"/>
    <w:rsid w:val="00162F78"/>
    <w:rsid w:val="00167AB4"/>
    <w:rsid w:val="00173D62"/>
    <w:rsid w:val="00175FF9"/>
    <w:rsid w:val="00180C03"/>
    <w:rsid w:val="00186611"/>
    <w:rsid w:val="00187CCE"/>
    <w:rsid w:val="0019664B"/>
    <w:rsid w:val="00197DCA"/>
    <w:rsid w:val="001A5DC1"/>
    <w:rsid w:val="001B27D7"/>
    <w:rsid w:val="001B2E33"/>
    <w:rsid w:val="001B46EA"/>
    <w:rsid w:val="001B5056"/>
    <w:rsid w:val="001B792A"/>
    <w:rsid w:val="001C1EA1"/>
    <w:rsid w:val="001D1ABB"/>
    <w:rsid w:val="001D48C6"/>
    <w:rsid w:val="001D506E"/>
    <w:rsid w:val="001D7BE5"/>
    <w:rsid w:val="001E2227"/>
    <w:rsid w:val="001E3924"/>
    <w:rsid w:val="001E7741"/>
    <w:rsid w:val="001F0A67"/>
    <w:rsid w:val="001F79C3"/>
    <w:rsid w:val="001F7C09"/>
    <w:rsid w:val="00202291"/>
    <w:rsid w:val="002049D4"/>
    <w:rsid w:val="00206072"/>
    <w:rsid w:val="00224BBB"/>
    <w:rsid w:val="002262F1"/>
    <w:rsid w:val="00240B07"/>
    <w:rsid w:val="00242095"/>
    <w:rsid w:val="0024551F"/>
    <w:rsid w:val="0025168E"/>
    <w:rsid w:val="002517D6"/>
    <w:rsid w:val="002518B6"/>
    <w:rsid w:val="002627D3"/>
    <w:rsid w:val="0026301B"/>
    <w:rsid w:val="002656F6"/>
    <w:rsid w:val="002726E1"/>
    <w:rsid w:val="00275437"/>
    <w:rsid w:val="00277334"/>
    <w:rsid w:val="0028239D"/>
    <w:rsid w:val="0028315A"/>
    <w:rsid w:val="0028550F"/>
    <w:rsid w:val="00297495"/>
    <w:rsid w:val="00297BA8"/>
    <w:rsid w:val="002A4B2C"/>
    <w:rsid w:val="002B34E6"/>
    <w:rsid w:val="002B4AD9"/>
    <w:rsid w:val="002C0996"/>
    <w:rsid w:val="002C1079"/>
    <w:rsid w:val="002C4A15"/>
    <w:rsid w:val="002D0A74"/>
    <w:rsid w:val="002D1845"/>
    <w:rsid w:val="002E4F77"/>
    <w:rsid w:val="002E6B72"/>
    <w:rsid w:val="002F6FB9"/>
    <w:rsid w:val="003111E0"/>
    <w:rsid w:val="00320E95"/>
    <w:rsid w:val="00321204"/>
    <w:rsid w:val="0032132B"/>
    <w:rsid w:val="00322725"/>
    <w:rsid w:val="0032389F"/>
    <w:rsid w:val="00325770"/>
    <w:rsid w:val="00330110"/>
    <w:rsid w:val="003418DC"/>
    <w:rsid w:val="0034399C"/>
    <w:rsid w:val="00344DFA"/>
    <w:rsid w:val="00351C9B"/>
    <w:rsid w:val="00355E7B"/>
    <w:rsid w:val="00364E4B"/>
    <w:rsid w:val="00366441"/>
    <w:rsid w:val="00367D51"/>
    <w:rsid w:val="00367FE8"/>
    <w:rsid w:val="0037440B"/>
    <w:rsid w:val="00381870"/>
    <w:rsid w:val="00383F80"/>
    <w:rsid w:val="003841A3"/>
    <w:rsid w:val="003847CB"/>
    <w:rsid w:val="003878D0"/>
    <w:rsid w:val="0039102D"/>
    <w:rsid w:val="003A322E"/>
    <w:rsid w:val="003A5A50"/>
    <w:rsid w:val="003B09EB"/>
    <w:rsid w:val="003B5299"/>
    <w:rsid w:val="003C22AD"/>
    <w:rsid w:val="003D047F"/>
    <w:rsid w:val="003D53C3"/>
    <w:rsid w:val="003D69C5"/>
    <w:rsid w:val="003E1108"/>
    <w:rsid w:val="003E5869"/>
    <w:rsid w:val="003F331A"/>
    <w:rsid w:val="003F4928"/>
    <w:rsid w:val="004009CB"/>
    <w:rsid w:val="004117B8"/>
    <w:rsid w:val="004119B6"/>
    <w:rsid w:val="00417FC8"/>
    <w:rsid w:val="00420451"/>
    <w:rsid w:val="00420A4F"/>
    <w:rsid w:val="00427144"/>
    <w:rsid w:val="00430683"/>
    <w:rsid w:val="004359F2"/>
    <w:rsid w:val="00436D98"/>
    <w:rsid w:val="00443B17"/>
    <w:rsid w:val="004440A3"/>
    <w:rsid w:val="004532F9"/>
    <w:rsid w:val="00460400"/>
    <w:rsid w:val="00467821"/>
    <w:rsid w:val="00474A0D"/>
    <w:rsid w:val="00474A4E"/>
    <w:rsid w:val="00480831"/>
    <w:rsid w:val="00484372"/>
    <w:rsid w:val="004873AC"/>
    <w:rsid w:val="00490028"/>
    <w:rsid w:val="00490A3A"/>
    <w:rsid w:val="00491346"/>
    <w:rsid w:val="0049200E"/>
    <w:rsid w:val="0049296C"/>
    <w:rsid w:val="0049546E"/>
    <w:rsid w:val="00496875"/>
    <w:rsid w:val="004A480D"/>
    <w:rsid w:val="004A645B"/>
    <w:rsid w:val="004B3853"/>
    <w:rsid w:val="004B40E0"/>
    <w:rsid w:val="004D0F4D"/>
    <w:rsid w:val="004D4E0A"/>
    <w:rsid w:val="004E2F8C"/>
    <w:rsid w:val="004E3694"/>
    <w:rsid w:val="004E6489"/>
    <w:rsid w:val="004E73C8"/>
    <w:rsid w:val="004F4CA0"/>
    <w:rsid w:val="004F5BBD"/>
    <w:rsid w:val="004F7B3B"/>
    <w:rsid w:val="0050443A"/>
    <w:rsid w:val="00507E3E"/>
    <w:rsid w:val="00512B1B"/>
    <w:rsid w:val="00514016"/>
    <w:rsid w:val="005217FB"/>
    <w:rsid w:val="00521CB4"/>
    <w:rsid w:val="00524BF2"/>
    <w:rsid w:val="00533841"/>
    <w:rsid w:val="00534E28"/>
    <w:rsid w:val="00535C6D"/>
    <w:rsid w:val="00537C2A"/>
    <w:rsid w:val="00544905"/>
    <w:rsid w:val="00557990"/>
    <w:rsid w:val="00563881"/>
    <w:rsid w:val="005638B2"/>
    <w:rsid w:val="00571AEE"/>
    <w:rsid w:val="005730D4"/>
    <w:rsid w:val="00574DCB"/>
    <w:rsid w:val="005772B5"/>
    <w:rsid w:val="00590FA0"/>
    <w:rsid w:val="0059245C"/>
    <w:rsid w:val="0059475F"/>
    <w:rsid w:val="00594F13"/>
    <w:rsid w:val="00595C72"/>
    <w:rsid w:val="005A4F0C"/>
    <w:rsid w:val="005B29E2"/>
    <w:rsid w:val="005B6FCB"/>
    <w:rsid w:val="005B7587"/>
    <w:rsid w:val="005D7973"/>
    <w:rsid w:val="005E358A"/>
    <w:rsid w:val="005E44B5"/>
    <w:rsid w:val="005E5CC0"/>
    <w:rsid w:val="005F38B8"/>
    <w:rsid w:val="005F3FE6"/>
    <w:rsid w:val="00602265"/>
    <w:rsid w:val="00607237"/>
    <w:rsid w:val="00611CFD"/>
    <w:rsid w:val="0061582E"/>
    <w:rsid w:val="006177EE"/>
    <w:rsid w:val="00630A07"/>
    <w:rsid w:val="00630C7B"/>
    <w:rsid w:val="00636817"/>
    <w:rsid w:val="00637EE0"/>
    <w:rsid w:val="00640B88"/>
    <w:rsid w:val="00641484"/>
    <w:rsid w:val="00651BF4"/>
    <w:rsid w:val="00655D5B"/>
    <w:rsid w:val="0066296A"/>
    <w:rsid w:val="006637F7"/>
    <w:rsid w:val="0066720D"/>
    <w:rsid w:val="00674420"/>
    <w:rsid w:val="00676017"/>
    <w:rsid w:val="0067683D"/>
    <w:rsid w:val="00680AEA"/>
    <w:rsid w:val="0068232D"/>
    <w:rsid w:val="00687F61"/>
    <w:rsid w:val="0069332E"/>
    <w:rsid w:val="006A1E01"/>
    <w:rsid w:val="006A25F6"/>
    <w:rsid w:val="006B043A"/>
    <w:rsid w:val="006B1D1D"/>
    <w:rsid w:val="006B2FE1"/>
    <w:rsid w:val="006C781C"/>
    <w:rsid w:val="006D031E"/>
    <w:rsid w:val="006D35D7"/>
    <w:rsid w:val="006D75C8"/>
    <w:rsid w:val="006E0743"/>
    <w:rsid w:val="006E607C"/>
    <w:rsid w:val="006E610F"/>
    <w:rsid w:val="006F6AF4"/>
    <w:rsid w:val="0070353E"/>
    <w:rsid w:val="00713614"/>
    <w:rsid w:val="00720270"/>
    <w:rsid w:val="00720CE7"/>
    <w:rsid w:val="00726E55"/>
    <w:rsid w:val="0073723A"/>
    <w:rsid w:val="00756CAE"/>
    <w:rsid w:val="00763C1A"/>
    <w:rsid w:val="0076472A"/>
    <w:rsid w:val="007708A4"/>
    <w:rsid w:val="00780266"/>
    <w:rsid w:val="00780F12"/>
    <w:rsid w:val="007810C9"/>
    <w:rsid w:val="00783C54"/>
    <w:rsid w:val="00786BF3"/>
    <w:rsid w:val="007923F8"/>
    <w:rsid w:val="00794AC9"/>
    <w:rsid w:val="00795393"/>
    <w:rsid w:val="00796082"/>
    <w:rsid w:val="007A0461"/>
    <w:rsid w:val="007A0A1B"/>
    <w:rsid w:val="007A2D76"/>
    <w:rsid w:val="007A4C92"/>
    <w:rsid w:val="007A4D7F"/>
    <w:rsid w:val="007A518A"/>
    <w:rsid w:val="007A64AA"/>
    <w:rsid w:val="007B41A4"/>
    <w:rsid w:val="007D1667"/>
    <w:rsid w:val="007D45CC"/>
    <w:rsid w:val="007D4BB1"/>
    <w:rsid w:val="007F0B9D"/>
    <w:rsid w:val="007F59B9"/>
    <w:rsid w:val="007F6873"/>
    <w:rsid w:val="007F79E6"/>
    <w:rsid w:val="008023E7"/>
    <w:rsid w:val="0081649E"/>
    <w:rsid w:val="0081775A"/>
    <w:rsid w:val="00833564"/>
    <w:rsid w:val="00834215"/>
    <w:rsid w:val="00834886"/>
    <w:rsid w:val="008406E4"/>
    <w:rsid w:val="00841612"/>
    <w:rsid w:val="008446BD"/>
    <w:rsid w:val="00844E52"/>
    <w:rsid w:val="008472FE"/>
    <w:rsid w:val="008479EF"/>
    <w:rsid w:val="008501F1"/>
    <w:rsid w:val="008521AA"/>
    <w:rsid w:val="00852DBD"/>
    <w:rsid w:val="00855D85"/>
    <w:rsid w:val="00855FFC"/>
    <w:rsid w:val="00860603"/>
    <w:rsid w:val="00860C78"/>
    <w:rsid w:val="00862001"/>
    <w:rsid w:val="00865E0A"/>
    <w:rsid w:val="0086706D"/>
    <w:rsid w:val="008715F6"/>
    <w:rsid w:val="0087258B"/>
    <w:rsid w:val="00874497"/>
    <w:rsid w:val="00874FE7"/>
    <w:rsid w:val="0088176D"/>
    <w:rsid w:val="008A23C5"/>
    <w:rsid w:val="008C400E"/>
    <w:rsid w:val="008C51ED"/>
    <w:rsid w:val="008C67DB"/>
    <w:rsid w:val="008C7F75"/>
    <w:rsid w:val="008D096E"/>
    <w:rsid w:val="008D2342"/>
    <w:rsid w:val="008D3430"/>
    <w:rsid w:val="008D4274"/>
    <w:rsid w:val="008E3A32"/>
    <w:rsid w:val="008E6552"/>
    <w:rsid w:val="008F537B"/>
    <w:rsid w:val="00905C87"/>
    <w:rsid w:val="00913B8D"/>
    <w:rsid w:val="00915C5A"/>
    <w:rsid w:val="00934AD8"/>
    <w:rsid w:val="00944CDE"/>
    <w:rsid w:val="00945EF2"/>
    <w:rsid w:val="00951A07"/>
    <w:rsid w:val="009557CB"/>
    <w:rsid w:val="00955BBF"/>
    <w:rsid w:val="009621A1"/>
    <w:rsid w:val="009663CF"/>
    <w:rsid w:val="009664D1"/>
    <w:rsid w:val="009714D0"/>
    <w:rsid w:val="00972739"/>
    <w:rsid w:val="00982CC3"/>
    <w:rsid w:val="00991A5D"/>
    <w:rsid w:val="00993212"/>
    <w:rsid w:val="00994ABC"/>
    <w:rsid w:val="00995BCE"/>
    <w:rsid w:val="0099673E"/>
    <w:rsid w:val="009A2A6E"/>
    <w:rsid w:val="009A5A8F"/>
    <w:rsid w:val="009A7943"/>
    <w:rsid w:val="009B0D12"/>
    <w:rsid w:val="009B6ECC"/>
    <w:rsid w:val="009B7063"/>
    <w:rsid w:val="009C1354"/>
    <w:rsid w:val="009C1FF4"/>
    <w:rsid w:val="009C20B9"/>
    <w:rsid w:val="009C29FC"/>
    <w:rsid w:val="009C52BB"/>
    <w:rsid w:val="009C532F"/>
    <w:rsid w:val="009C78DB"/>
    <w:rsid w:val="009D0BD4"/>
    <w:rsid w:val="009D2F94"/>
    <w:rsid w:val="009D3193"/>
    <w:rsid w:val="009E31EF"/>
    <w:rsid w:val="00A029EF"/>
    <w:rsid w:val="00A05C92"/>
    <w:rsid w:val="00A05CE0"/>
    <w:rsid w:val="00A1013F"/>
    <w:rsid w:val="00A15A44"/>
    <w:rsid w:val="00A2416B"/>
    <w:rsid w:val="00A2564A"/>
    <w:rsid w:val="00A32143"/>
    <w:rsid w:val="00A34F02"/>
    <w:rsid w:val="00A40ACC"/>
    <w:rsid w:val="00A41FA5"/>
    <w:rsid w:val="00A42CCB"/>
    <w:rsid w:val="00A46AEE"/>
    <w:rsid w:val="00A51BAE"/>
    <w:rsid w:val="00A5303C"/>
    <w:rsid w:val="00A535C4"/>
    <w:rsid w:val="00A54D27"/>
    <w:rsid w:val="00A708AE"/>
    <w:rsid w:val="00A72BC0"/>
    <w:rsid w:val="00A81722"/>
    <w:rsid w:val="00A862D4"/>
    <w:rsid w:val="00A91E8B"/>
    <w:rsid w:val="00A95D2A"/>
    <w:rsid w:val="00A9786E"/>
    <w:rsid w:val="00AA4253"/>
    <w:rsid w:val="00AB009B"/>
    <w:rsid w:val="00AB4754"/>
    <w:rsid w:val="00AC186B"/>
    <w:rsid w:val="00AC7998"/>
    <w:rsid w:val="00AD0379"/>
    <w:rsid w:val="00AD1467"/>
    <w:rsid w:val="00AD4608"/>
    <w:rsid w:val="00AE0121"/>
    <w:rsid w:val="00AE0701"/>
    <w:rsid w:val="00AE26C7"/>
    <w:rsid w:val="00AE6FA4"/>
    <w:rsid w:val="00AF2D99"/>
    <w:rsid w:val="00AF72E8"/>
    <w:rsid w:val="00B05072"/>
    <w:rsid w:val="00B06926"/>
    <w:rsid w:val="00B10FE4"/>
    <w:rsid w:val="00B13D57"/>
    <w:rsid w:val="00B1427E"/>
    <w:rsid w:val="00B2166A"/>
    <w:rsid w:val="00B22AAB"/>
    <w:rsid w:val="00B234DE"/>
    <w:rsid w:val="00B2354C"/>
    <w:rsid w:val="00B3060F"/>
    <w:rsid w:val="00B3323A"/>
    <w:rsid w:val="00B33ED4"/>
    <w:rsid w:val="00B37C05"/>
    <w:rsid w:val="00B403A4"/>
    <w:rsid w:val="00B53712"/>
    <w:rsid w:val="00B5474C"/>
    <w:rsid w:val="00B568F6"/>
    <w:rsid w:val="00B605FB"/>
    <w:rsid w:val="00B61D26"/>
    <w:rsid w:val="00B648F4"/>
    <w:rsid w:val="00B71AEC"/>
    <w:rsid w:val="00B72DD0"/>
    <w:rsid w:val="00B7452F"/>
    <w:rsid w:val="00B7588C"/>
    <w:rsid w:val="00B81F75"/>
    <w:rsid w:val="00B84E97"/>
    <w:rsid w:val="00B85495"/>
    <w:rsid w:val="00B87931"/>
    <w:rsid w:val="00B915CF"/>
    <w:rsid w:val="00B91A06"/>
    <w:rsid w:val="00B93BC7"/>
    <w:rsid w:val="00B94480"/>
    <w:rsid w:val="00BA31D4"/>
    <w:rsid w:val="00BA46E0"/>
    <w:rsid w:val="00BA7139"/>
    <w:rsid w:val="00BB0B12"/>
    <w:rsid w:val="00BB5A28"/>
    <w:rsid w:val="00BC01A1"/>
    <w:rsid w:val="00BC09A2"/>
    <w:rsid w:val="00BC0E08"/>
    <w:rsid w:val="00BC3337"/>
    <w:rsid w:val="00BC33C8"/>
    <w:rsid w:val="00BD05B4"/>
    <w:rsid w:val="00BD2D07"/>
    <w:rsid w:val="00BD3186"/>
    <w:rsid w:val="00BD3BB2"/>
    <w:rsid w:val="00BE5057"/>
    <w:rsid w:val="00BE6D22"/>
    <w:rsid w:val="00C01CFD"/>
    <w:rsid w:val="00C054F6"/>
    <w:rsid w:val="00C05566"/>
    <w:rsid w:val="00C10BD6"/>
    <w:rsid w:val="00C14E62"/>
    <w:rsid w:val="00C15796"/>
    <w:rsid w:val="00C162E8"/>
    <w:rsid w:val="00C2133D"/>
    <w:rsid w:val="00C23627"/>
    <w:rsid w:val="00C31404"/>
    <w:rsid w:val="00C366F2"/>
    <w:rsid w:val="00C36B04"/>
    <w:rsid w:val="00C45C1D"/>
    <w:rsid w:val="00C45FC3"/>
    <w:rsid w:val="00C4772C"/>
    <w:rsid w:val="00C5097D"/>
    <w:rsid w:val="00C517F3"/>
    <w:rsid w:val="00C51A01"/>
    <w:rsid w:val="00C55540"/>
    <w:rsid w:val="00C723FE"/>
    <w:rsid w:val="00C85A76"/>
    <w:rsid w:val="00C90D02"/>
    <w:rsid w:val="00C91C45"/>
    <w:rsid w:val="00CA56CF"/>
    <w:rsid w:val="00CA5F86"/>
    <w:rsid w:val="00CA7228"/>
    <w:rsid w:val="00CA7584"/>
    <w:rsid w:val="00CB1CA6"/>
    <w:rsid w:val="00CB46D5"/>
    <w:rsid w:val="00CB47B0"/>
    <w:rsid w:val="00CB77C1"/>
    <w:rsid w:val="00CC0A24"/>
    <w:rsid w:val="00CC19B3"/>
    <w:rsid w:val="00CD0B03"/>
    <w:rsid w:val="00CD566A"/>
    <w:rsid w:val="00CD743F"/>
    <w:rsid w:val="00CE1757"/>
    <w:rsid w:val="00CE17DB"/>
    <w:rsid w:val="00CE24CE"/>
    <w:rsid w:val="00CE3CAD"/>
    <w:rsid w:val="00CE4E73"/>
    <w:rsid w:val="00CF064E"/>
    <w:rsid w:val="00CF0D6E"/>
    <w:rsid w:val="00CF1376"/>
    <w:rsid w:val="00D00532"/>
    <w:rsid w:val="00D06683"/>
    <w:rsid w:val="00D07C6D"/>
    <w:rsid w:val="00D13D4D"/>
    <w:rsid w:val="00D15D75"/>
    <w:rsid w:val="00D15DB3"/>
    <w:rsid w:val="00D2010E"/>
    <w:rsid w:val="00D21F6B"/>
    <w:rsid w:val="00D24881"/>
    <w:rsid w:val="00D36C63"/>
    <w:rsid w:val="00D427DE"/>
    <w:rsid w:val="00D4357F"/>
    <w:rsid w:val="00D4466C"/>
    <w:rsid w:val="00D45419"/>
    <w:rsid w:val="00D45541"/>
    <w:rsid w:val="00D52BC0"/>
    <w:rsid w:val="00D532E7"/>
    <w:rsid w:val="00D55190"/>
    <w:rsid w:val="00D62BC3"/>
    <w:rsid w:val="00D66F4F"/>
    <w:rsid w:val="00D67BF9"/>
    <w:rsid w:val="00D815C6"/>
    <w:rsid w:val="00D84632"/>
    <w:rsid w:val="00D91BA2"/>
    <w:rsid w:val="00D95490"/>
    <w:rsid w:val="00DA168B"/>
    <w:rsid w:val="00DA7406"/>
    <w:rsid w:val="00DB1C72"/>
    <w:rsid w:val="00DB1F96"/>
    <w:rsid w:val="00DB55F4"/>
    <w:rsid w:val="00DC0911"/>
    <w:rsid w:val="00DD06D4"/>
    <w:rsid w:val="00DE029E"/>
    <w:rsid w:val="00DE19AF"/>
    <w:rsid w:val="00DE1C40"/>
    <w:rsid w:val="00DE5FC8"/>
    <w:rsid w:val="00DF5152"/>
    <w:rsid w:val="00DF5C80"/>
    <w:rsid w:val="00E04E59"/>
    <w:rsid w:val="00E04E81"/>
    <w:rsid w:val="00E05613"/>
    <w:rsid w:val="00E1122C"/>
    <w:rsid w:val="00E13ED8"/>
    <w:rsid w:val="00E14178"/>
    <w:rsid w:val="00E1487F"/>
    <w:rsid w:val="00E25793"/>
    <w:rsid w:val="00E26F35"/>
    <w:rsid w:val="00E321DC"/>
    <w:rsid w:val="00E3256A"/>
    <w:rsid w:val="00E35729"/>
    <w:rsid w:val="00E37179"/>
    <w:rsid w:val="00E4669C"/>
    <w:rsid w:val="00E47DC1"/>
    <w:rsid w:val="00E501BF"/>
    <w:rsid w:val="00E55887"/>
    <w:rsid w:val="00E7068A"/>
    <w:rsid w:val="00E72C41"/>
    <w:rsid w:val="00E80C74"/>
    <w:rsid w:val="00E811B3"/>
    <w:rsid w:val="00E93A3C"/>
    <w:rsid w:val="00EA10D2"/>
    <w:rsid w:val="00EA1637"/>
    <w:rsid w:val="00EB3A20"/>
    <w:rsid w:val="00EB635C"/>
    <w:rsid w:val="00EB65AA"/>
    <w:rsid w:val="00EB77C8"/>
    <w:rsid w:val="00EC4329"/>
    <w:rsid w:val="00ED0227"/>
    <w:rsid w:val="00ED3376"/>
    <w:rsid w:val="00ED464A"/>
    <w:rsid w:val="00ED6C61"/>
    <w:rsid w:val="00EE3FFD"/>
    <w:rsid w:val="00EE7480"/>
    <w:rsid w:val="00EE78FC"/>
    <w:rsid w:val="00EF1901"/>
    <w:rsid w:val="00EF2D07"/>
    <w:rsid w:val="00EF4B4C"/>
    <w:rsid w:val="00EF60F2"/>
    <w:rsid w:val="00EF740D"/>
    <w:rsid w:val="00F01CF4"/>
    <w:rsid w:val="00F02E27"/>
    <w:rsid w:val="00F04661"/>
    <w:rsid w:val="00F07517"/>
    <w:rsid w:val="00F07C08"/>
    <w:rsid w:val="00F10699"/>
    <w:rsid w:val="00F13F1C"/>
    <w:rsid w:val="00F14832"/>
    <w:rsid w:val="00F23CCA"/>
    <w:rsid w:val="00F26A43"/>
    <w:rsid w:val="00F32D52"/>
    <w:rsid w:val="00F40151"/>
    <w:rsid w:val="00F425DD"/>
    <w:rsid w:val="00F42808"/>
    <w:rsid w:val="00F45964"/>
    <w:rsid w:val="00F5459D"/>
    <w:rsid w:val="00F57047"/>
    <w:rsid w:val="00F62678"/>
    <w:rsid w:val="00F64DD5"/>
    <w:rsid w:val="00F71F61"/>
    <w:rsid w:val="00F72E8D"/>
    <w:rsid w:val="00F73F39"/>
    <w:rsid w:val="00F87CEF"/>
    <w:rsid w:val="00FA64F8"/>
    <w:rsid w:val="00FA7C26"/>
    <w:rsid w:val="00FB1471"/>
    <w:rsid w:val="00FB2246"/>
    <w:rsid w:val="00FB72FC"/>
    <w:rsid w:val="00FC1E10"/>
    <w:rsid w:val="00FC35AD"/>
    <w:rsid w:val="00FC5790"/>
    <w:rsid w:val="00FC622E"/>
    <w:rsid w:val="00FC74FA"/>
    <w:rsid w:val="00FD032E"/>
    <w:rsid w:val="00FD3119"/>
    <w:rsid w:val="00FD4EDA"/>
    <w:rsid w:val="00FE02FE"/>
    <w:rsid w:val="00FE1F67"/>
    <w:rsid w:val="00FE1FF3"/>
    <w:rsid w:val="00FF5E26"/>
    <w:rsid w:val="00FF6DB9"/>
    <w:rsid w:val="019DC41D"/>
    <w:rsid w:val="01A47EC5"/>
    <w:rsid w:val="0213C58D"/>
    <w:rsid w:val="02321BFC"/>
    <w:rsid w:val="024481B5"/>
    <w:rsid w:val="02A47106"/>
    <w:rsid w:val="02CD4B3B"/>
    <w:rsid w:val="038BE6B8"/>
    <w:rsid w:val="04723801"/>
    <w:rsid w:val="04964157"/>
    <w:rsid w:val="04B268A9"/>
    <w:rsid w:val="04C12756"/>
    <w:rsid w:val="05281BC0"/>
    <w:rsid w:val="056985DF"/>
    <w:rsid w:val="056ECB17"/>
    <w:rsid w:val="05D5EBA5"/>
    <w:rsid w:val="061AA18A"/>
    <w:rsid w:val="063DC781"/>
    <w:rsid w:val="0666FBC5"/>
    <w:rsid w:val="06D75C9F"/>
    <w:rsid w:val="0726C810"/>
    <w:rsid w:val="075CB6F6"/>
    <w:rsid w:val="07BE6CAF"/>
    <w:rsid w:val="0848F205"/>
    <w:rsid w:val="084DB762"/>
    <w:rsid w:val="08773B6E"/>
    <w:rsid w:val="0971DC6E"/>
    <w:rsid w:val="09B5FE7C"/>
    <w:rsid w:val="0A26F6CE"/>
    <w:rsid w:val="0AA95CC8"/>
    <w:rsid w:val="0ABF8FCD"/>
    <w:rsid w:val="0B2AF879"/>
    <w:rsid w:val="0B86884F"/>
    <w:rsid w:val="0BB3B767"/>
    <w:rsid w:val="0BD9CCD0"/>
    <w:rsid w:val="0BFF9EC2"/>
    <w:rsid w:val="0C530E01"/>
    <w:rsid w:val="0C7DDBED"/>
    <w:rsid w:val="0CA97D82"/>
    <w:rsid w:val="0CB81DB9"/>
    <w:rsid w:val="0D18E7E9"/>
    <w:rsid w:val="0D64F084"/>
    <w:rsid w:val="0D8BC7E3"/>
    <w:rsid w:val="0E1C0EB5"/>
    <w:rsid w:val="0E805424"/>
    <w:rsid w:val="0EE6C7A3"/>
    <w:rsid w:val="10579A57"/>
    <w:rsid w:val="10677468"/>
    <w:rsid w:val="10AE6F28"/>
    <w:rsid w:val="10C4001D"/>
    <w:rsid w:val="10C73C2B"/>
    <w:rsid w:val="116024F1"/>
    <w:rsid w:val="12226173"/>
    <w:rsid w:val="122E7CDE"/>
    <w:rsid w:val="1237CB78"/>
    <w:rsid w:val="12DD1611"/>
    <w:rsid w:val="13783EC6"/>
    <w:rsid w:val="13ED5A65"/>
    <w:rsid w:val="13F1884A"/>
    <w:rsid w:val="1411D687"/>
    <w:rsid w:val="1446594A"/>
    <w:rsid w:val="14DA6D37"/>
    <w:rsid w:val="158FECE2"/>
    <w:rsid w:val="162FD76E"/>
    <w:rsid w:val="163D5E37"/>
    <w:rsid w:val="166A1E50"/>
    <w:rsid w:val="16CDFF18"/>
    <w:rsid w:val="177A41EE"/>
    <w:rsid w:val="18153C8F"/>
    <w:rsid w:val="190D231D"/>
    <w:rsid w:val="19657EF7"/>
    <w:rsid w:val="19E2F75B"/>
    <w:rsid w:val="1A2A7E00"/>
    <w:rsid w:val="1B29EC24"/>
    <w:rsid w:val="1B9B7BEE"/>
    <w:rsid w:val="1BD39900"/>
    <w:rsid w:val="1C32B427"/>
    <w:rsid w:val="1C3CD659"/>
    <w:rsid w:val="1C3D1CD3"/>
    <w:rsid w:val="1CD26F68"/>
    <w:rsid w:val="1CD7E6EF"/>
    <w:rsid w:val="1D2F1DC8"/>
    <w:rsid w:val="1E0963B1"/>
    <w:rsid w:val="1E1AD08A"/>
    <w:rsid w:val="1F22E306"/>
    <w:rsid w:val="1F34D269"/>
    <w:rsid w:val="1FBF23AA"/>
    <w:rsid w:val="1FC67AFC"/>
    <w:rsid w:val="2008AF64"/>
    <w:rsid w:val="20A2DBFA"/>
    <w:rsid w:val="21618A48"/>
    <w:rsid w:val="21A1731B"/>
    <w:rsid w:val="222942A4"/>
    <w:rsid w:val="22D0EB6B"/>
    <w:rsid w:val="230B651E"/>
    <w:rsid w:val="238E6290"/>
    <w:rsid w:val="23A1CFCD"/>
    <w:rsid w:val="23F11468"/>
    <w:rsid w:val="2440BA69"/>
    <w:rsid w:val="246084D8"/>
    <w:rsid w:val="2506806C"/>
    <w:rsid w:val="261D3BEB"/>
    <w:rsid w:val="2668AE4F"/>
    <w:rsid w:val="277437DE"/>
    <w:rsid w:val="27941DD6"/>
    <w:rsid w:val="27F67F8E"/>
    <w:rsid w:val="28B04AC4"/>
    <w:rsid w:val="28E1D77F"/>
    <w:rsid w:val="28E3A235"/>
    <w:rsid w:val="28FFC987"/>
    <w:rsid w:val="2922D26F"/>
    <w:rsid w:val="29BC07C8"/>
    <w:rsid w:val="29EFFFAA"/>
    <w:rsid w:val="2A394CB7"/>
    <w:rsid w:val="2A8D536E"/>
    <w:rsid w:val="2CC4AE80"/>
    <w:rsid w:val="2D081483"/>
    <w:rsid w:val="2D168CD3"/>
    <w:rsid w:val="2D679F2D"/>
    <w:rsid w:val="2D790CD5"/>
    <w:rsid w:val="2DB78297"/>
    <w:rsid w:val="2DFB72CF"/>
    <w:rsid w:val="2E0D4FB6"/>
    <w:rsid w:val="2E0D8287"/>
    <w:rsid w:val="2E3AE4B0"/>
    <w:rsid w:val="2E8629FB"/>
    <w:rsid w:val="2F7FE13B"/>
    <w:rsid w:val="2F98AE8E"/>
    <w:rsid w:val="2FC11984"/>
    <w:rsid w:val="2FC38B18"/>
    <w:rsid w:val="3035AFE9"/>
    <w:rsid w:val="30DC7C29"/>
    <w:rsid w:val="31044FA7"/>
    <w:rsid w:val="310518F5"/>
    <w:rsid w:val="3146513E"/>
    <w:rsid w:val="316E24BC"/>
    <w:rsid w:val="316E5692"/>
    <w:rsid w:val="317DCBFC"/>
    <w:rsid w:val="3319CF2E"/>
    <w:rsid w:val="33560F49"/>
    <w:rsid w:val="33C1DC9C"/>
    <w:rsid w:val="33D77829"/>
    <w:rsid w:val="340D2607"/>
    <w:rsid w:val="3447CFD7"/>
    <w:rsid w:val="374AF1C6"/>
    <w:rsid w:val="378B625F"/>
    <w:rsid w:val="37CA6501"/>
    <w:rsid w:val="384900C2"/>
    <w:rsid w:val="38574CEE"/>
    <w:rsid w:val="387CBCDA"/>
    <w:rsid w:val="387F7F61"/>
    <w:rsid w:val="38F1118E"/>
    <w:rsid w:val="3906DD89"/>
    <w:rsid w:val="3970F50F"/>
    <w:rsid w:val="3A88EE15"/>
    <w:rsid w:val="3A923C61"/>
    <w:rsid w:val="3AFB56F3"/>
    <w:rsid w:val="3B10E3B5"/>
    <w:rsid w:val="3B64485C"/>
    <w:rsid w:val="3B85CC83"/>
    <w:rsid w:val="3BFFAD7F"/>
    <w:rsid w:val="3C84D600"/>
    <w:rsid w:val="3D350D62"/>
    <w:rsid w:val="3D4D40FA"/>
    <w:rsid w:val="3DA72A0C"/>
    <w:rsid w:val="3DF8D2E3"/>
    <w:rsid w:val="3ED61AC4"/>
    <w:rsid w:val="3EE73901"/>
    <w:rsid w:val="3F4FAC55"/>
    <w:rsid w:val="3F4FC3DC"/>
    <w:rsid w:val="3FA47D55"/>
    <w:rsid w:val="3FA4B026"/>
    <w:rsid w:val="3FA6FBD0"/>
    <w:rsid w:val="3FCEB850"/>
    <w:rsid w:val="403AB874"/>
    <w:rsid w:val="403B4FEC"/>
    <w:rsid w:val="41F7DB26"/>
    <w:rsid w:val="423904E6"/>
    <w:rsid w:val="4259EA2C"/>
    <w:rsid w:val="429D1B75"/>
    <w:rsid w:val="4314BE79"/>
    <w:rsid w:val="43189103"/>
    <w:rsid w:val="43709E25"/>
    <w:rsid w:val="43BAB4BC"/>
    <w:rsid w:val="44775700"/>
    <w:rsid w:val="449D96E7"/>
    <w:rsid w:val="44A58E0A"/>
    <w:rsid w:val="44AC73DE"/>
    <w:rsid w:val="4509F21E"/>
    <w:rsid w:val="45715751"/>
    <w:rsid w:val="45B7CB97"/>
    <w:rsid w:val="45C5DF40"/>
    <w:rsid w:val="46747873"/>
    <w:rsid w:val="47AA6BD8"/>
    <w:rsid w:val="48895FCA"/>
    <w:rsid w:val="49343FB7"/>
    <w:rsid w:val="496EDCFB"/>
    <w:rsid w:val="4AC571A6"/>
    <w:rsid w:val="4AFE9C89"/>
    <w:rsid w:val="4B1E1DDA"/>
    <w:rsid w:val="4B8C308B"/>
    <w:rsid w:val="4BBB719E"/>
    <w:rsid w:val="4BD52F6E"/>
    <w:rsid w:val="4BE45EA9"/>
    <w:rsid w:val="4C0EAF07"/>
    <w:rsid w:val="4C3520C4"/>
    <w:rsid w:val="4C443B24"/>
    <w:rsid w:val="4C6C68B1"/>
    <w:rsid w:val="4DAE0B3D"/>
    <w:rsid w:val="4DBCB5DF"/>
    <w:rsid w:val="4EBA9FE3"/>
    <w:rsid w:val="4F094565"/>
    <w:rsid w:val="4FC15FB5"/>
    <w:rsid w:val="4FD5FF23"/>
    <w:rsid w:val="50212EFB"/>
    <w:rsid w:val="5033EB9E"/>
    <w:rsid w:val="5110B143"/>
    <w:rsid w:val="523A97CB"/>
    <w:rsid w:val="5291C5B0"/>
    <w:rsid w:val="52958EEE"/>
    <w:rsid w:val="52C90D8B"/>
    <w:rsid w:val="52D1F742"/>
    <w:rsid w:val="52F3E010"/>
    <w:rsid w:val="530151A9"/>
    <w:rsid w:val="53153BBB"/>
    <w:rsid w:val="53876653"/>
    <w:rsid w:val="53A86E8B"/>
    <w:rsid w:val="53DDE578"/>
    <w:rsid w:val="53E3424D"/>
    <w:rsid w:val="5484835F"/>
    <w:rsid w:val="54CFAF32"/>
    <w:rsid w:val="5514D8F2"/>
    <w:rsid w:val="5524B4DE"/>
    <w:rsid w:val="553F8A87"/>
    <w:rsid w:val="55EFD82F"/>
    <w:rsid w:val="5666ED07"/>
    <w:rsid w:val="56733A48"/>
    <w:rsid w:val="56D19602"/>
    <w:rsid w:val="56EC1F25"/>
    <w:rsid w:val="56FBC665"/>
    <w:rsid w:val="5713F2A3"/>
    <w:rsid w:val="57298E30"/>
    <w:rsid w:val="57F872FD"/>
    <w:rsid w:val="5843900F"/>
    <w:rsid w:val="58B1C5DA"/>
    <w:rsid w:val="58C39829"/>
    <w:rsid w:val="5A1C6AD4"/>
    <w:rsid w:val="5B0A4FF2"/>
    <w:rsid w:val="5B66C1E7"/>
    <w:rsid w:val="5BD328FF"/>
    <w:rsid w:val="5C42B8B8"/>
    <w:rsid w:val="5CD36C04"/>
    <w:rsid w:val="5D602D80"/>
    <w:rsid w:val="5E0D2205"/>
    <w:rsid w:val="5E7105E7"/>
    <w:rsid w:val="5E81B0C4"/>
    <w:rsid w:val="5F68FB0B"/>
    <w:rsid w:val="5FC4E6E7"/>
    <w:rsid w:val="5FC648A8"/>
    <w:rsid w:val="5FF4A3F8"/>
    <w:rsid w:val="6004B2D7"/>
    <w:rsid w:val="6021D743"/>
    <w:rsid w:val="60B31A34"/>
    <w:rsid w:val="614D411D"/>
    <w:rsid w:val="6209021F"/>
    <w:rsid w:val="621C903E"/>
    <w:rsid w:val="63275606"/>
    <w:rsid w:val="638807E5"/>
    <w:rsid w:val="638CCE7B"/>
    <w:rsid w:val="638D65F3"/>
    <w:rsid w:val="63B83866"/>
    <w:rsid w:val="63F3AF33"/>
    <w:rsid w:val="63F970AF"/>
    <w:rsid w:val="644EDBE4"/>
    <w:rsid w:val="6486EA62"/>
    <w:rsid w:val="64B2D948"/>
    <w:rsid w:val="64D67B59"/>
    <w:rsid w:val="64E734BD"/>
    <w:rsid w:val="657668A4"/>
    <w:rsid w:val="65B8E5AE"/>
    <w:rsid w:val="66261F5A"/>
    <w:rsid w:val="6673C285"/>
    <w:rsid w:val="66B316FC"/>
    <w:rsid w:val="67981CA2"/>
    <w:rsid w:val="67D951B0"/>
    <w:rsid w:val="691C48B3"/>
    <w:rsid w:val="6927B816"/>
    <w:rsid w:val="696D2AEE"/>
    <w:rsid w:val="6988BAC8"/>
    <w:rsid w:val="6A1AC802"/>
    <w:rsid w:val="6A39B1DB"/>
    <w:rsid w:val="6A534977"/>
    <w:rsid w:val="6AA51A87"/>
    <w:rsid w:val="6B43BC10"/>
    <w:rsid w:val="6B4CC34E"/>
    <w:rsid w:val="6B4E56E5"/>
    <w:rsid w:val="6B64EE91"/>
    <w:rsid w:val="6B81C673"/>
    <w:rsid w:val="6B9AD5B8"/>
    <w:rsid w:val="6BD44BE6"/>
    <w:rsid w:val="6C33AB25"/>
    <w:rsid w:val="6CC38D50"/>
    <w:rsid w:val="6D623802"/>
    <w:rsid w:val="6DC76D5A"/>
    <w:rsid w:val="6E11D827"/>
    <w:rsid w:val="6E5D8879"/>
    <w:rsid w:val="6EE12076"/>
    <w:rsid w:val="706DBF36"/>
    <w:rsid w:val="706E46DB"/>
    <w:rsid w:val="707D23D2"/>
    <w:rsid w:val="709B4EF5"/>
    <w:rsid w:val="70D3F8A3"/>
    <w:rsid w:val="70DD36DF"/>
    <w:rsid w:val="7158B0D7"/>
    <w:rsid w:val="71F9FD1A"/>
    <w:rsid w:val="7262E350"/>
    <w:rsid w:val="72C9C408"/>
    <w:rsid w:val="736B65FE"/>
    <w:rsid w:val="736E7777"/>
    <w:rsid w:val="73B009CF"/>
    <w:rsid w:val="73CD884A"/>
    <w:rsid w:val="74CC36BD"/>
    <w:rsid w:val="750CFFC7"/>
    <w:rsid w:val="75307D27"/>
    <w:rsid w:val="7534783B"/>
    <w:rsid w:val="753E90D0"/>
    <w:rsid w:val="756FB19F"/>
    <w:rsid w:val="761368EF"/>
    <w:rsid w:val="768B3103"/>
    <w:rsid w:val="769F280E"/>
    <w:rsid w:val="7727777C"/>
    <w:rsid w:val="7765521A"/>
    <w:rsid w:val="779248B0"/>
    <w:rsid w:val="78A10DEA"/>
    <w:rsid w:val="78C7F750"/>
    <w:rsid w:val="78E6AD10"/>
    <w:rsid w:val="78F0AA06"/>
    <w:rsid w:val="7A9799B3"/>
    <w:rsid w:val="7B42CE4F"/>
    <w:rsid w:val="7BF59662"/>
    <w:rsid w:val="7D78B618"/>
    <w:rsid w:val="7D8E66D3"/>
    <w:rsid w:val="7F758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5FC76"/>
  <w15:chartTrackingRefBased/>
  <w15:docId w15:val="{8C7BC85F-A69B-4EE8-9925-DA19AD074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C52BB"/>
    <w:rPr>
      <w:rFonts w:ascii="Times New Roman" w:eastAsia="Times New Roman" w:hAnsi="Times New Roman" w:cs="Times New Roman"/>
      <w:lang w:val="en-GB" w:eastAsia="hu-HU"/>
    </w:rPr>
  </w:style>
  <w:style w:type="paragraph" w:styleId="Cmsor1">
    <w:name w:val="heading 1"/>
    <w:basedOn w:val="Norml"/>
    <w:next w:val="Norml"/>
    <w:link w:val="Cmsor1Char"/>
    <w:qFormat/>
    <w:rsid w:val="009C52B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9C52BB"/>
    <w:rPr>
      <w:rFonts w:ascii="Arial" w:eastAsia="Times New Roman" w:hAnsi="Arial" w:cs="Arial"/>
      <w:b/>
      <w:bCs/>
      <w:kern w:val="32"/>
      <w:sz w:val="32"/>
      <w:szCs w:val="32"/>
      <w:lang w:val="en-GB" w:eastAsia="hu-HU"/>
    </w:rPr>
  </w:style>
  <w:style w:type="character" w:styleId="Hiperhivatkozs">
    <w:name w:val="Hyperlink"/>
    <w:basedOn w:val="Bekezdsalapbettpusa"/>
    <w:uiPriority w:val="99"/>
    <w:unhideWhenUsed/>
    <w:rsid w:val="00B93BC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93BC7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9D3193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6D031E"/>
    <w:pPr>
      <w:ind w:left="720"/>
      <w:contextualSpacing/>
    </w:pPr>
  </w:style>
  <w:style w:type="table" w:styleId="Rcsostblzat">
    <w:name w:val="Table Grid"/>
    <w:basedOn w:val="Normltblzat"/>
    <w:uiPriority w:val="39"/>
    <w:rsid w:val="004E6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1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1187</Words>
  <Characters>8192</Characters>
  <Application>Microsoft Office Word</Application>
  <DocSecurity>0</DocSecurity>
  <Lines>68</Lines>
  <Paragraphs>18</Paragraphs>
  <ScaleCrop>false</ScaleCrop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Dr. Kovács</dc:creator>
  <cp:keywords/>
  <dc:description/>
  <cp:lastModifiedBy>Szakál Gyula Richárd</cp:lastModifiedBy>
  <cp:revision>394</cp:revision>
  <dcterms:created xsi:type="dcterms:W3CDTF">2023-04-05T19:36:00Z</dcterms:created>
  <dcterms:modified xsi:type="dcterms:W3CDTF">2024-09-14T19:58:00Z</dcterms:modified>
</cp:coreProperties>
</file>